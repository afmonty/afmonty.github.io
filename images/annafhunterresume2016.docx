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42717F" w14:textId="77777777" w:rsidR="00F015DE" w:rsidRDefault="000201D0" w:rsidP="000F2F7A">
      <w:pPr>
        <w:pStyle w:val="Heading1"/>
        <w:spacing w:before="120"/>
        <w:ind w:left="0" w:firstLine="0"/>
        <w:pPrChange w:id="0" w:author="Admin" w:date="2016-06-09T10:04:00Z">
          <w:pPr>
            <w:pStyle w:val="Heading1"/>
            <w:ind w:left="0" w:firstLine="0"/>
          </w:pPr>
        </w:pPrChange>
      </w:pPr>
      <w:bookmarkStart w:id="1" w:name="_GoBack"/>
      <w:r>
        <w:t>Objective</w:t>
      </w:r>
    </w:p>
    <w:bookmarkEnd w:id="1" w:displacedByCustomXml="next"/>
    <w:sdt>
      <w:sdtPr>
        <w:id w:val="9459735"/>
        <w:placeholder>
          <w:docPart w:val="A9C20D5A1F5BF843B52E84A5A6E375B3"/>
        </w:placeholder>
      </w:sdtPr>
      <w:sdtContent>
        <w:p w14:paraId="1207928B" w14:textId="77777777" w:rsidR="00F91C3F" w:rsidRDefault="00F91C3F" w:rsidP="00BF091B">
          <w:pPr>
            <w:pStyle w:val="BodyText"/>
            <w:spacing w:after="0"/>
            <w:rPr>
              <w:ins w:id="2" w:author="Admin" w:date="2016-06-08T12:15:00Z"/>
            </w:rPr>
            <w:pPrChange w:id="3" w:author="Admin" w:date="2016-06-09T10:00:00Z">
              <w:pPr>
                <w:pStyle w:val="BodyText"/>
              </w:pPr>
            </w:pPrChange>
          </w:pPr>
        </w:p>
        <w:p w14:paraId="0808FCEB" w14:textId="4056BA9F" w:rsidR="00F015DE" w:rsidRDefault="003D43B0">
          <w:pPr>
            <w:pStyle w:val="BodyText"/>
          </w:pPr>
          <w:ins w:id="4" w:author="Admin" w:date="2016-06-09T09:42:00Z">
            <w:r>
              <w:t>As a front-end web developer, I would like to join a team in the capacity of developer or manager</w:t>
            </w:r>
          </w:ins>
          <w:ins w:id="5" w:author="Sam Kapila" w:date="2016-05-25T18:45:00Z">
            <w:del w:id="6" w:author="Admin" w:date="2016-06-08T12:15:00Z">
              <w:r w:rsidR="00F21BD6" w:rsidDel="00F91C3F">
                <w:delText>F</w:delText>
              </w:r>
            </w:del>
          </w:ins>
          <w:del w:id="7" w:author="Admin" w:date="2016-06-09T09:42:00Z">
            <w:r w:rsidR="002769C3" w:rsidDel="003D43B0">
              <w:delText>ind an environment</w:delText>
            </w:r>
          </w:del>
          <w:r w:rsidR="002769C3">
            <w:t xml:space="preserve"> </w:t>
          </w:r>
          <w:ins w:id="8" w:author="Sam Kapila" w:date="2016-05-25T18:45:00Z">
            <w:del w:id="9" w:author="Admin" w:date="2016-06-08T12:16:00Z">
              <w:r w:rsidR="00F21BD6" w:rsidDel="00F91C3F">
                <w:delText>and role</w:delText>
              </w:r>
            </w:del>
            <w:r w:rsidR="00F21BD6">
              <w:t xml:space="preserve"> </w:t>
            </w:r>
          </w:ins>
          <w:r w:rsidR="002769C3">
            <w:t>where I can create, contribute,</w:t>
          </w:r>
          <w:ins w:id="10" w:author="Sam Kapila" w:date="2016-05-25T18:44:00Z">
            <w:r w:rsidR="00F21BD6">
              <w:t xml:space="preserve"> </w:t>
            </w:r>
          </w:ins>
          <w:ins w:id="11" w:author="Admin" w:date="2016-06-08T12:16:00Z">
            <w:r>
              <w:t>and make a difference</w:t>
            </w:r>
            <w:r w:rsidR="00F91C3F">
              <w:t xml:space="preserve"> </w:t>
            </w:r>
          </w:ins>
          <w:ins w:id="12" w:author="Sam Kapila" w:date="2016-05-25T18:44:00Z">
            <w:del w:id="13" w:author="Admin" w:date="2016-06-08T12:16:00Z">
              <w:r w:rsidR="00F21BD6" w:rsidDel="00F91C3F">
                <w:delText>and,</w:delText>
              </w:r>
            </w:del>
          </w:ins>
          <w:del w:id="14" w:author="Admin" w:date="2016-06-08T12:46:00Z">
            <w:r w:rsidR="002769C3" w:rsidDel="00010423">
              <w:delText xml:space="preserve"> </w:delText>
            </w:r>
          </w:del>
          <w:del w:id="15" w:author="Admin" w:date="2016-06-09T09:43:00Z">
            <w:r w:rsidR="002769C3" w:rsidDel="003D43B0">
              <w:delText>maybe even</w:delText>
            </w:r>
          </w:del>
          <w:ins w:id="16" w:author="Sam Kapila" w:date="2016-05-25T18:44:00Z">
            <w:del w:id="17" w:author="Admin" w:date="2016-06-09T09:43:00Z">
              <w:r w:rsidR="00F21BD6" w:rsidDel="003D43B0">
                <w:delText>,</w:delText>
              </w:r>
            </w:del>
          </w:ins>
          <w:del w:id="18" w:author="Admin" w:date="2016-06-09T09:43:00Z">
            <w:r w:rsidR="002769C3" w:rsidDel="003D43B0">
              <w:delText xml:space="preserve"> make a difference</w:delText>
            </w:r>
          </w:del>
          <w:ins w:id="19" w:author="Sam Kapila" w:date="2016-05-25T18:44:00Z">
            <w:r w:rsidR="00F21BD6">
              <w:t xml:space="preserve">. </w:t>
            </w:r>
          </w:ins>
        </w:p>
      </w:sdtContent>
    </w:sdt>
    <w:p w14:paraId="008DFC0B" w14:textId="77777777" w:rsidR="00F015DE" w:rsidRDefault="000201D0" w:rsidP="001B0030">
      <w:pPr>
        <w:pStyle w:val="Heading1"/>
        <w:ind w:left="0" w:firstLine="0"/>
      </w:pPr>
      <w:r>
        <w:t>Experience</w:t>
      </w:r>
    </w:p>
    <w:p w14:paraId="3C06ABD1" w14:textId="4C3B8253" w:rsidR="00D97CB3" w:rsidRDefault="00D97CB3" w:rsidP="001B0030">
      <w:pPr>
        <w:widowControl w:val="0"/>
        <w:jc w:val="both"/>
        <w:rPr>
          <w:ins w:id="20" w:author="Admin" w:date="2016-05-25T18:56:00Z"/>
          <w:rFonts w:asciiTheme="majorHAnsi" w:eastAsiaTheme="majorEastAsia" w:hAnsiTheme="majorHAnsi" w:cstheme="majorBidi"/>
          <w:b/>
          <w:bCs/>
          <w:color w:val="000000" w:themeColor="text1"/>
          <w:szCs w:val="20"/>
        </w:rPr>
      </w:pPr>
      <w:r>
        <w:rPr>
          <w:sz w:val="22"/>
        </w:rPr>
        <w:t xml:space="preserve">JONES NEW YORK </w:t>
      </w:r>
      <w:r w:rsidRPr="001B4C80">
        <w:rPr>
          <w:sz w:val="22"/>
        </w:rPr>
        <w:t>Round Rock, T</w:t>
      </w:r>
      <w:ins w:id="21" w:author="Admin" w:date="2016-06-08T12:16:00Z">
        <w:r w:rsidR="00F91C3F">
          <w:rPr>
            <w:sz w:val="22"/>
          </w:rPr>
          <w:t>X</w:t>
        </w:r>
        <w:r w:rsidR="00F91C3F">
          <w:rPr>
            <w:sz w:val="22"/>
          </w:rPr>
          <w:tab/>
        </w:r>
        <w:r w:rsidR="00F91C3F">
          <w:rPr>
            <w:sz w:val="22"/>
          </w:rPr>
          <w:tab/>
        </w:r>
        <w:r w:rsidR="00F91C3F">
          <w:rPr>
            <w:sz w:val="22"/>
          </w:rPr>
          <w:tab/>
        </w:r>
        <w:r w:rsidR="00F91C3F">
          <w:rPr>
            <w:sz w:val="22"/>
          </w:rPr>
          <w:tab/>
        </w:r>
        <w:r w:rsidR="00F91C3F">
          <w:rPr>
            <w:sz w:val="22"/>
          </w:rPr>
          <w:tab/>
        </w:r>
        <w:r w:rsidR="00F91C3F">
          <w:rPr>
            <w:sz w:val="22"/>
          </w:rPr>
          <w:tab/>
        </w:r>
        <w:r w:rsidR="00F91C3F">
          <w:rPr>
            <w:sz w:val="22"/>
          </w:rPr>
          <w:tab/>
          <w:t xml:space="preserve">         </w:t>
        </w:r>
      </w:ins>
      <w:del w:id="22" w:author="Admin" w:date="2016-06-08T12:16:00Z">
        <w:r w:rsidRPr="001B4C80" w:rsidDel="00F91C3F">
          <w:rPr>
            <w:sz w:val="22"/>
          </w:rPr>
          <w:delText>X</w:delText>
        </w:r>
        <w:r w:rsidRPr="003A5D2C" w:rsidDel="00F91C3F">
          <w:rPr>
            <w:sz w:val="22"/>
          </w:rPr>
          <w:tab/>
        </w:r>
        <w:r w:rsidDel="00F91C3F">
          <w:rPr>
            <w:sz w:val="22"/>
          </w:rPr>
          <w:tab/>
        </w:r>
        <w:r w:rsidDel="00F91C3F">
          <w:rPr>
            <w:sz w:val="22"/>
          </w:rPr>
          <w:tab/>
        </w:r>
        <w:r w:rsidDel="00F91C3F">
          <w:rPr>
            <w:sz w:val="22"/>
          </w:rPr>
          <w:tab/>
          <w:delText xml:space="preserve">         </w:delText>
        </w:r>
      </w:del>
      <w:r w:rsidRPr="003A5D2C">
        <w:rPr>
          <w:sz w:val="22"/>
        </w:rPr>
        <w:t xml:space="preserve">2013 </w:t>
      </w:r>
      <w:r>
        <w:rPr>
          <w:sz w:val="22"/>
        </w:rPr>
        <w:t>–</w:t>
      </w:r>
      <w:r w:rsidRPr="003A5D2C">
        <w:rPr>
          <w:sz w:val="22"/>
        </w:rPr>
        <w:t xml:space="preserve"> 2015</w:t>
      </w:r>
    </w:p>
    <w:p w14:paraId="620AE5C5" w14:textId="2EE4A042" w:rsidR="001B4C80" w:rsidRPr="001B4C80" w:rsidRDefault="001B4C80" w:rsidP="001B0030">
      <w:pPr>
        <w:widowControl w:val="0"/>
        <w:jc w:val="both"/>
        <w:rPr>
          <w:b/>
          <w:sz w:val="22"/>
        </w:rPr>
      </w:pPr>
      <w:r w:rsidRPr="001B4C80">
        <w:rPr>
          <w:b/>
          <w:sz w:val="22"/>
        </w:rPr>
        <w:t>Store Manager</w:t>
      </w:r>
      <w:ins w:id="23" w:author="Admin" w:date="2016-06-08T12:17:00Z">
        <w:r w:rsidR="00F91C3F">
          <w:rPr>
            <w:b/>
            <w:sz w:val="22"/>
          </w:rPr>
          <w:tab/>
        </w:r>
      </w:ins>
    </w:p>
    <w:p w14:paraId="571DA41D" w14:textId="5A4249DD" w:rsidR="000C2E10" w:rsidRPr="00A52360" w:rsidRDefault="000C2E10" w:rsidP="00A52360">
      <w:pPr>
        <w:pStyle w:val="ListParagraph"/>
        <w:numPr>
          <w:ilvl w:val="0"/>
          <w:numId w:val="15"/>
        </w:numPr>
        <w:rPr>
          <w:rFonts w:eastAsia="Times New Roman" w:cs="Times New Roman"/>
          <w:sz w:val="21"/>
          <w:szCs w:val="21"/>
        </w:rPr>
      </w:pPr>
      <w:r w:rsidRPr="00A52360">
        <w:rPr>
          <w:rFonts w:eastAsia="Times New Roman" w:cs="Times New Roman"/>
          <w:sz w:val="21"/>
          <w:szCs w:val="21"/>
        </w:rPr>
        <w:t>Dr</w:t>
      </w:r>
      <w:ins w:id="24" w:author="Admin" w:date="2016-06-09T09:45:00Z">
        <w:r w:rsidR="003D43B0">
          <w:rPr>
            <w:rFonts w:eastAsia="Times New Roman" w:cs="Times New Roman"/>
            <w:sz w:val="21"/>
            <w:szCs w:val="21"/>
          </w:rPr>
          <w:t>ove</w:t>
        </w:r>
      </w:ins>
      <w:del w:id="25" w:author="Admin" w:date="2016-06-09T09:45:00Z">
        <w:r w:rsidRPr="00A52360" w:rsidDel="003D43B0">
          <w:rPr>
            <w:rFonts w:eastAsia="Times New Roman" w:cs="Times New Roman"/>
            <w:sz w:val="21"/>
            <w:szCs w:val="21"/>
          </w:rPr>
          <w:delText>iving</w:delText>
        </w:r>
      </w:del>
      <w:r w:rsidRPr="00A52360">
        <w:rPr>
          <w:rFonts w:eastAsia="Times New Roman" w:cs="Times New Roman"/>
          <w:sz w:val="21"/>
          <w:szCs w:val="21"/>
        </w:rPr>
        <w:t xml:space="preserve"> sales and profitability of the store to achieve 27% growth over previous year and 13% over budget.</w:t>
      </w:r>
    </w:p>
    <w:p w14:paraId="272DC0E8" w14:textId="1661D9D0" w:rsidR="000C2E10" w:rsidRPr="00A52360" w:rsidRDefault="000C2E10" w:rsidP="00A52360">
      <w:pPr>
        <w:pStyle w:val="ListParagraph"/>
        <w:numPr>
          <w:ilvl w:val="0"/>
          <w:numId w:val="15"/>
        </w:numPr>
        <w:rPr>
          <w:rFonts w:eastAsia="Times New Roman" w:cs="Times New Roman"/>
          <w:sz w:val="21"/>
          <w:szCs w:val="21"/>
        </w:rPr>
      </w:pPr>
      <w:r w:rsidRPr="00A52360">
        <w:rPr>
          <w:rFonts w:eastAsia="Times New Roman" w:cs="Times New Roman"/>
          <w:sz w:val="21"/>
          <w:szCs w:val="21"/>
        </w:rPr>
        <w:t>Monitor</w:t>
      </w:r>
      <w:ins w:id="26" w:author="Admin" w:date="2016-06-09T09:45:00Z">
        <w:r w:rsidR="003D43B0">
          <w:rPr>
            <w:rFonts w:eastAsia="Times New Roman" w:cs="Times New Roman"/>
            <w:sz w:val="21"/>
            <w:szCs w:val="21"/>
          </w:rPr>
          <w:t>ed</w:t>
        </w:r>
      </w:ins>
      <w:del w:id="27" w:author="Admin" w:date="2016-06-09T09:45:00Z">
        <w:r w:rsidRPr="00A52360" w:rsidDel="003D43B0">
          <w:rPr>
            <w:rFonts w:eastAsia="Times New Roman" w:cs="Times New Roman"/>
            <w:sz w:val="21"/>
            <w:szCs w:val="21"/>
          </w:rPr>
          <w:delText>ing</w:delText>
        </w:r>
      </w:del>
      <w:r w:rsidRPr="00A52360">
        <w:rPr>
          <w:rFonts w:eastAsia="Times New Roman" w:cs="Times New Roman"/>
          <w:sz w:val="21"/>
          <w:szCs w:val="21"/>
        </w:rPr>
        <w:t xml:space="preserve"> and review</w:t>
      </w:r>
      <w:ins w:id="28" w:author="Admin" w:date="2016-06-09T09:45:00Z">
        <w:r w:rsidR="003D43B0">
          <w:rPr>
            <w:rFonts w:eastAsia="Times New Roman" w:cs="Times New Roman"/>
            <w:sz w:val="21"/>
            <w:szCs w:val="21"/>
          </w:rPr>
          <w:t>ed</w:t>
        </w:r>
      </w:ins>
      <w:del w:id="29" w:author="Admin" w:date="2016-06-09T09:45:00Z">
        <w:r w:rsidRPr="00A52360" w:rsidDel="003D43B0">
          <w:rPr>
            <w:rFonts w:eastAsia="Times New Roman" w:cs="Times New Roman"/>
            <w:sz w:val="21"/>
            <w:szCs w:val="21"/>
          </w:rPr>
          <w:delText>ing</w:delText>
        </w:r>
      </w:del>
      <w:r w:rsidRPr="00A52360">
        <w:rPr>
          <w:rFonts w:eastAsia="Times New Roman" w:cs="Times New Roman"/>
          <w:sz w:val="21"/>
          <w:szCs w:val="21"/>
        </w:rPr>
        <w:t xml:space="preserve"> staff and store performance on a regular basis. </w:t>
      </w:r>
    </w:p>
    <w:p w14:paraId="214E4BFD" w14:textId="42EDB563" w:rsidR="000C2E10" w:rsidRPr="00A52360" w:rsidRDefault="000C2E10" w:rsidP="00A52360">
      <w:pPr>
        <w:pStyle w:val="ListParagraph"/>
        <w:numPr>
          <w:ilvl w:val="0"/>
          <w:numId w:val="15"/>
        </w:numPr>
        <w:rPr>
          <w:rFonts w:eastAsia="Times New Roman" w:cs="Times New Roman"/>
          <w:sz w:val="21"/>
          <w:szCs w:val="21"/>
        </w:rPr>
      </w:pPr>
      <w:r w:rsidRPr="00A52360">
        <w:rPr>
          <w:rFonts w:eastAsia="Times New Roman" w:cs="Times New Roman"/>
          <w:sz w:val="21"/>
          <w:szCs w:val="21"/>
        </w:rPr>
        <w:t>Dr</w:t>
      </w:r>
      <w:ins w:id="30" w:author="Admin" w:date="2016-06-09T09:45:00Z">
        <w:r w:rsidR="003D43B0">
          <w:rPr>
            <w:rFonts w:eastAsia="Times New Roman" w:cs="Times New Roman"/>
            <w:sz w:val="21"/>
            <w:szCs w:val="21"/>
          </w:rPr>
          <w:t>ove</w:t>
        </w:r>
      </w:ins>
      <w:del w:id="31" w:author="Admin" w:date="2016-06-09T09:45:00Z">
        <w:r w:rsidRPr="00A52360" w:rsidDel="003D43B0">
          <w:rPr>
            <w:rFonts w:eastAsia="Times New Roman" w:cs="Times New Roman"/>
            <w:sz w:val="21"/>
            <w:szCs w:val="21"/>
          </w:rPr>
          <w:delText>iving</w:delText>
        </w:r>
      </w:del>
      <w:r w:rsidRPr="00A52360">
        <w:rPr>
          <w:rFonts w:eastAsia="Times New Roman" w:cs="Times New Roman"/>
          <w:sz w:val="21"/>
          <w:szCs w:val="21"/>
        </w:rPr>
        <w:t xml:space="preserve"> sales through maximized team performance and great customer service. </w:t>
      </w:r>
    </w:p>
    <w:p w14:paraId="53C5FC3B" w14:textId="26CBBCC2" w:rsidR="000C2E10" w:rsidRPr="00A52360" w:rsidRDefault="000C2E10" w:rsidP="00A52360">
      <w:pPr>
        <w:pStyle w:val="ListParagraph"/>
        <w:numPr>
          <w:ilvl w:val="0"/>
          <w:numId w:val="15"/>
        </w:numPr>
        <w:rPr>
          <w:rFonts w:eastAsia="Times New Roman" w:cs="Times New Roman"/>
          <w:sz w:val="21"/>
          <w:szCs w:val="21"/>
        </w:rPr>
      </w:pPr>
      <w:r w:rsidRPr="00A52360">
        <w:rPr>
          <w:rFonts w:eastAsia="Times New Roman" w:cs="Times New Roman"/>
          <w:sz w:val="21"/>
          <w:szCs w:val="21"/>
        </w:rPr>
        <w:t>Recruit</w:t>
      </w:r>
      <w:ins w:id="32" w:author="Admin" w:date="2016-06-09T09:45:00Z">
        <w:r w:rsidR="003D43B0">
          <w:rPr>
            <w:rFonts w:eastAsia="Times New Roman" w:cs="Times New Roman"/>
            <w:sz w:val="21"/>
            <w:szCs w:val="21"/>
          </w:rPr>
          <w:t>ed</w:t>
        </w:r>
      </w:ins>
      <w:del w:id="33" w:author="Admin" w:date="2016-06-09T09:45:00Z">
        <w:r w:rsidRPr="00A52360" w:rsidDel="003D43B0">
          <w:rPr>
            <w:rFonts w:eastAsia="Times New Roman" w:cs="Times New Roman"/>
            <w:sz w:val="21"/>
            <w:szCs w:val="21"/>
          </w:rPr>
          <w:delText>ing</w:delText>
        </w:r>
      </w:del>
      <w:r w:rsidRPr="00A52360">
        <w:rPr>
          <w:rFonts w:eastAsia="Times New Roman" w:cs="Times New Roman"/>
          <w:sz w:val="21"/>
          <w:szCs w:val="21"/>
        </w:rPr>
        <w:t xml:space="preserve"> and train</w:t>
      </w:r>
      <w:ins w:id="34" w:author="Admin" w:date="2016-06-09T09:46:00Z">
        <w:r w:rsidR="003D43B0">
          <w:rPr>
            <w:rFonts w:eastAsia="Times New Roman" w:cs="Times New Roman"/>
            <w:sz w:val="21"/>
            <w:szCs w:val="21"/>
          </w:rPr>
          <w:t>ed</w:t>
        </w:r>
      </w:ins>
      <w:del w:id="35" w:author="Admin" w:date="2016-06-09T09:45:00Z">
        <w:r w:rsidRPr="00A52360" w:rsidDel="003D43B0">
          <w:rPr>
            <w:rFonts w:eastAsia="Times New Roman" w:cs="Times New Roman"/>
            <w:sz w:val="21"/>
            <w:szCs w:val="21"/>
          </w:rPr>
          <w:delText>ing</w:delText>
        </w:r>
      </w:del>
      <w:r w:rsidRPr="00A52360">
        <w:rPr>
          <w:rFonts w:eastAsia="Times New Roman" w:cs="Times New Roman"/>
          <w:sz w:val="21"/>
          <w:szCs w:val="21"/>
        </w:rPr>
        <w:t xml:space="preserve"> staff. </w:t>
      </w:r>
    </w:p>
    <w:p w14:paraId="6D6A3CAC" w14:textId="71153371" w:rsidR="000C2E10" w:rsidRPr="00A52360" w:rsidRDefault="000C2E10" w:rsidP="00A52360">
      <w:pPr>
        <w:pStyle w:val="ListParagraph"/>
        <w:numPr>
          <w:ilvl w:val="0"/>
          <w:numId w:val="15"/>
        </w:numPr>
        <w:rPr>
          <w:rFonts w:eastAsia="Times New Roman" w:cs="Times New Roman"/>
          <w:sz w:val="21"/>
          <w:szCs w:val="21"/>
        </w:rPr>
      </w:pPr>
      <w:r w:rsidRPr="00A52360">
        <w:rPr>
          <w:rFonts w:eastAsia="Times New Roman" w:cs="Times New Roman"/>
          <w:sz w:val="21"/>
          <w:szCs w:val="21"/>
        </w:rPr>
        <w:t>Maintain</w:t>
      </w:r>
      <w:ins w:id="36" w:author="Admin" w:date="2016-06-09T09:46:00Z">
        <w:r w:rsidR="003D43B0">
          <w:rPr>
            <w:rFonts w:eastAsia="Times New Roman" w:cs="Times New Roman"/>
            <w:sz w:val="21"/>
            <w:szCs w:val="21"/>
          </w:rPr>
          <w:t>ed</w:t>
        </w:r>
      </w:ins>
      <w:del w:id="37" w:author="Admin" w:date="2016-06-09T09:46:00Z">
        <w:r w:rsidRPr="00A52360" w:rsidDel="003D43B0">
          <w:rPr>
            <w:rFonts w:eastAsia="Times New Roman" w:cs="Times New Roman"/>
            <w:sz w:val="21"/>
            <w:szCs w:val="21"/>
          </w:rPr>
          <w:delText>ing</w:delText>
        </w:r>
      </w:del>
      <w:r w:rsidRPr="00A52360">
        <w:rPr>
          <w:rFonts w:eastAsia="Times New Roman" w:cs="Times New Roman"/>
          <w:sz w:val="21"/>
          <w:szCs w:val="21"/>
        </w:rPr>
        <w:t xml:space="preserve"> accurate statistical and financial records. </w:t>
      </w:r>
    </w:p>
    <w:p w14:paraId="1FA67923" w14:textId="77777777" w:rsidR="001B4C80" w:rsidRPr="00A52360" w:rsidRDefault="000C2E10" w:rsidP="00A52360">
      <w:pPr>
        <w:rPr>
          <w:rFonts w:ascii="Times" w:eastAsia="Times New Roman" w:hAnsi="Times" w:cs="Times New Roman"/>
          <w:szCs w:val="20"/>
        </w:rPr>
      </w:pPr>
      <w:r w:rsidRPr="000C2E10">
        <w:rPr>
          <w:rFonts w:ascii="Times" w:eastAsia="Times New Roman" w:hAnsi="Times" w:cs="Times New Roman"/>
          <w:szCs w:val="20"/>
        </w:rPr>
        <w:t xml:space="preserve"> </w:t>
      </w:r>
    </w:p>
    <w:p w14:paraId="2FEFDED6" w14:textId="77D7DA75" w:rsidR="00D97CB3" w:rsidRDefault="00D97CB3" w:rsidP="00D97CB3">
      <w:pPr>
        <w:widowControl w:val="0"/>
        <w:tabs>
          <w:tab w:val="right" w:pos="9360"/>
        </w:tabs>
        <w:jc w:val="both"/>
        <w:rPr>
          <w:ins w:id="38" w:author="Admin" w:date="2016-05-25T18:56:00Z"/>
          <w:b/>
          <w:sz w:val="21"/>
          <w:szCs w:val="21"/>
        </w:rPr>
      </w:pPr>
      <w:r w:rsidRPr="003A5D2C">
        <w:rPr>
          <w:b/>
          <w:sz w:val="21"/>
          <w:szCs w:val="21"/>
        </w:rPr>
        <w:t>IBM SOFTWARE GROUP</w:t>
      </w:r>
      <w:r w:rsidRPr="003A5D2C">
        <w:rPr>
          <w:sz w:val="21"/>
          <w:szCs w:val="21"/>
        </w:rPr>
        <w:t>, Software Services for Lotus, Austin, TX</w:t>
      </w:r>
      <w:ins w:id="39" w:author="Admin" w:date="2016-06-08T12:16:00Z">
        <w:r w:rsidR="00F91C3F">
          <w:rPr>
            <w:sz w:val="21"/>
            <w:szCs w:val="21"/>
          </w:rPr>
          <w:tab/>
        </w:r>
      </w:ins>
      <w:del w:id="40" w:author="Admin" w:date="2016-06-08T12:16:00Z">
        <w:r w:rsidRPr="003A5D2C" w:rsidDel="00F91C3F">
          <w:rPr>
            <w:sz w:val="21"/>
            <w:szCs w:val="21"/>
          </w:rPr>
          <w:tab/>
        </w:r>
      </w:del>
      <w:r w:rsidRPr="00F91C3F">
        <w:rPr>
          <w:sz w:val="21"/>
          <w:szCs w:val="21"/>
          <w:rPrChange w:id="41" w:author="Admin" w:date="2016-06-08T12:15:00Z">
            <w:rPr>
              <w:b/>
              <w:sz w:val="21"/>
              <w:szCs w:val="21"/>
            </w:rPr>
          </w:rPrChange>
        </w:rPr>
        <w:t>1999 – 2009</w:t>
      </w:r>
    </w:p>
    <w:p w14:paraId="508207DC" w14:textId="0C5A9475" w:rsidR="001B0030" w:rsidRPr="001B4C80" w:rsidRDefault="001B0030" w:rsidP="001B0030">
      <w:pPr>
        <w:widowControl w:val="0"/>
        <w:jc w:val="both"/>
        <w:rPr>
          <w:b/>
          <w:sz w:val="21"/>
          <w:szCs w:val="21"/>
        </w:rPr>
      </w:pPr>
      <w:r w:rsidRPr="001B4C80">
        <w:rPr>
          <w:b/>
          <w:sz w:val="21"/>
          <w:szCs w:val="21"/>
        </w:rPr>
        <w:t>Project Manager</w:t>
      </w:r>
      <w:ins w:id="42" w:author="Admin" w:date="2016-05-25T18:57:00Z">
        <w:r w:rsidR="00D97CB3">
          <w:rPr>
            <w:b/>
            <w:sz w:val="21"/>
            <w:szCs w:val="21"/>
          </w:rPr>
          <w:tab/>
        </w:r>
        <w:r w:rsidR="00D97CB3">
          <w:rPr>
            <w:b/>
            <w:sz w:val="21"/>
            <w:szCs w:val="21"/>
          </w:rPr>
          <w:tab/>
        </w:r>
        <w:r w:rsidR="00D97CB3">
          <w:rPr>
            <w:b/>
            <w:sz w:val="21"/>
            <w:szCs w:val="21"/>
          </w:rPr>
          <w:tab/>
        </w:r>
      </w:ins>
    </w:p>
    <w:p w14:paraId="27745C17" w14:textId="77777777" w:rsidR="001B0030" w:rsidRPr="001B4C80" w:rsidRDefault="001B0030" w:rsidP="001B0030">
      <w:pPr>
        <w:widowControl w:val="0"/>
        <w:numPr>
          <w:ilvl w:val="0"/>
          <w:numId w:val="12"/>
        </w:numPr>
        <w:rPr>
          <w:rFonts w:eastAsia="MS Mincho"/>
          <w:sz w:val="21"/>
          <w:szCs w:val="21"/>
        </w:rPr>
      </w:pPr>
      <w:r w:rsidRPr="001B4C80">
        <w:rPr>
          <w:rFonts w:eastAsia="MS Mincho"/>
          <w:sz w:val="21"/>
          <w:szCs w:val="21"/>
        </w:rPr>
        <w:t>Manage all aspects of delivery including identifying and managing issues, risk management, along with producing regular financial statements for the customer resulting in delivery of proper client solution on time and on / under budget.</w:t>
      </w:r>
    </w:p>
    <w:p w14:paraId="35FD97AD" w14:textId="77777777" w:rsidR="001B0030" w:rsidRPr="001B4C80" w:rsidRDefault="001B0030" w:rsidP="001B0030">
      <w:pPr>
        <w:widowControl w:val="0"/>
        <w:numPr>
          <w:ilvl w:val="0"/>
          <w:numId w:val="12"/>
        </w:numPr>
        <w:rPr>
          <w:rFonts w:eastAsia="MS Mincho"/>
          <w:sz w:val="21"/>
          <w:szCs w:val="21"/>
        </w:rPr>
      </w:pPr>
      <w:r w:rsidRPr="001B4C80">
        <w:rPr>
          <w:rFonts w:eastAsia="MS Mincho"/>
          <w:sz w:val="21"/>
          <w:szCs w:val="21"/>
        </w:rPr>
        <w:t>Vendor negotiations for purchase of third party software or augmenting project team using outside contractors to provide the best solution within the customers budget constraints.</w:t>
      </w:r>
    </w:p>
    <w:p w14:paraId="5CB09FF6" w14:textId="77777777" w:rsidR="001B0030" w:rsidRPr="001B4C80" w:rsidRDefault="001B0030" w:rsidP="001B0030">
      <w:pPr>
        <w:widowControl w:val="0"/>
        <w:numPr>
          <w:ilvl w:val="0"/>
          <w:numId w:val="12"/>
        </w:numPr>
        <w:rPr>
          <w:rFonts w:eastAsia="MS Mincho"/>
          <w:sz w:val="21"/>
          <w:szCs w:val="21"/>
        </w:rPr>
      </w:pPr>
      <w:r w:rsidRPr="001B4C80">
        <w:rPr>
          <w:rFonts w:eastAsia="MS Mincho"/>
          <w:sz w:val="21"/>
          <w:szCs w:val="21"/>
        </w:rPr>
        <w:t>Collaborated with Sales, software developers and customer support specialists to correctly analyze and meet the customer's needs.</w:t>
      </w:r>
    </w:p>
    <w:p w14:paraId="7EF59195" w14:textId="77777777" w:rsidR="001B0030" w:rsidRPr="001B4C80" w:rsidRDefault="001B0030" w:rsidP="001B0030">
      <w:pPr>
        <w:widowControl w:val="0"/>
        <w:numPr>
          <w:ilvl w:val="0"/>
          <w:numId w:val="12"/>
        </w:numPr>
        <w:rPr>
          <w:rFonts w:eastAsia="MS Mincho"/>
          <w:sz w:val="21"/>
          <w:szCs w:val="21"/>
        </w:rPr>
      </w:pPr>
      <w:r w:rsidRPr="001B4C80">
        <w:rPr>
          <w:rFonts w:eastAsia="MS Mincho"/>
          <w:sz w:val="21"/>
          <w:szCs w:val="21"/>
        </w:rPr>
        <w:t xml:space="preserve">Produced and maintained necessary IBM and Client project documentation </w:t>
      </w:r>
      <w:r w:rsidRPr="001B4C80">
        <w:rPr>
          <w:sz w:val="21"/>
          <w:szCs w:val="21"/>
        </w:rPr>
        <w:t>that established a system continuity that led to the successful release of the product</w:t>
      </w:r>
      <w:r w:rsidRPr="001B4C80">
        <w:rPr>
          <w:rFonts w:eastAsia="MS Mincho"/>
          <w:sz w:val="21"/>
          <w:szCs w:val="21"/>
        </w:rPr>
        <w:t xml:space="preserve"> to maintain consistency or provide exceptional quality of service. </w:t>
      </w:r>
    </w:p>
    <w:p w14:paraId="2DDEEC94" w14:textId="77777777" w:rsidR="001B0030" w:rsidRPr="001B4C80" w:rsidRDefault="001B0030" w:rsidP="001B0030">
      <w:pPr>
        <w:widowControl w:val="0"/>
        <w:numPr>
          <w:ilvl w:val="0"/>
          <w:numId w:val="12"/>
        </w:numPr>
        <w:rPr>
          <w:sz w:val="21"/>
          <w:szCs w:val="21"/>
        </w:rPr>
      </w:pPr>
      <w:r w:rsidRPr="001B4C80">
        <w:rPr>
          <w:sz w:val="21"/>
          <w:szCs w:val="21"/>
        </w:rPr>
        <w:t>Lead key technology efforts as identified and defined by the CIO and his senior leadership staff to translate their insights into business results by clearly communicating and translating those insights into tangible deliverables for the business.</w:t>
      </w:r>
    </w:p>
    <w:p w14:paraId="5C26AF86" w14:textId="3DAE4479" w:rsidR="001B0030" w:rsidRPr="001B4C80" w:rsidRDefault="001B0030" w:rsidP="001B0030">
      <w:pPr>
        <w:widowControl w:val="0"/>
        <w:spacing w:before="120"/>
        <w:rPr>
          <w:b/>
          <w:sz w:val="21"/>
          <w:szCs w:val="21"/>
        </w:rPr>
      </w:pPr>
      <w:r w:rsidRPr="001B4C80">
        <w:rPr>
          <w:b/>
          <w:sz w:val="21"/>
          <w:szCs w:val="21"/>
        </w:rPr>
        <w:t>Software Engineer/ Specialist</w:t>
      </w:r>
      <w:ins w:id="43" w:author="Admin" w:date="2016-05-25T18:57:00Z">
        <w:r w:rsidR="00D97CB3">
          <w:rPr>
            <w:b/>
            <w:sz w:val="21"/>
            <w:szCs w:val="21"/>
          </w:rPr>
          <w:tab/>
        </w:r>
        <w:r w:rsidR="00D97CB3">
          <w:rPr>
            <w:b/>
            <w:sz w:val="21"/>
            <w:szCs w:val="21"/>
          </w:rPr>
          <w:tab/>
        </w:r>
      </w:ins>
    </w:p>
    <w:p w14:paraId="532885A4" w14:textId="77777777" w:rsidR="001B0030" w:rsidRPr="001B4C80" w:rsidRDefault="001B0030" w:rsidP="001B0030">
      <w:pPr>
        <w:widowControl w:val="0"/>
        <w:numPr>
          <w:ilvl w:val="0"/>
          <w:numId w:val="13"/>
        </w:numPr>
        <w:rPr>
          <w:sz w:val="21"/>
          <w:szCs w:val="21"/>
        </w:rPr>
      </w:pPr>
      <w:r w:rsidRPr="001B4C80">
        <w:rPr>
          <w:sz w:val="21"/>
          <w:szCs w:val="21"/>
        </w:rPr>
        <w:t>Troubleshoot, test and resolved Lotus and IBM product related problems with Standard and Enterprise level customers to maintain high quality customer satisfaction.</w:t>
      </w:r>
    </w:p>
    <w:p w14:paraId="549BB5E0" w14:textId="77777777" w:rsidR="001B0030" w:rsidRPr="001B4C80" w:rsidRDefault="001B0030" w:rsidP="001B0030">
      <w:pPr>
        <w:widowControl w:val="0"/>
        <w:numPr>
          <w:ilvl w:val="0"/>
          <w:numId w:val="13"/>
        </w:numPr>
        <w:rPr>
          <w:sz w:val="21"/>
          <w:szCs w:val="21"/>
        </w:rPr>
      </w:pPr>
      <w:r w:rsidRPr="001B4C80">
        <w:rPr>
          <w:sz w:val="21"/>
          <w:szCs w:val="21"/>
        </w:rPr>
        <w:t>Product Area Expert in Statistics and Events as well as other advanced Domino services resulting in server issues being correctly and efficiently.</w:t>
      </w:r>
    </w:p>
    <w:p w14:paraId="749D2F48" w14:textId="0B039F67" w:rsidR="001B0030" w:rsidRPr="001B4C80" w:rsidRDefault="001B0030" w:rsidP="001B0030">
      <w:pPr>
        <w:widowControl w:val="0"/>
        <w:numPr>
          <w:ilvl w:val="0"/>
          <w:numId w:val="13"/>
        </w:numPr>
        <w:rPr>
          <w:sz w:val="21"/>
          <w:szCs w:val="21"/>
        </w:rPr>
      </w:pPr>
      <w:r w:rsidRPr="005D613E">
        <w:rPr>
          <w:rFonts w:ascii="PT Serif" w:hAnsi="PT Serif"/>
          <w:sz w:val="21"/>
          <w:szCs w:val="21"/>
        </w:rPr>
        <w:t xml:space="preserve">Performed root cause analysis, targeted support action, maintained documentation and provided reports to the </w:t>
      </w:r>
      <w:r w:rsidRPr="001B4C80">
        <w:rPr>
          <w:sz w:val="21"/>
          <w:szCs w:val="21"/>
        </w:rPr>
        <w:t>business organizations.  Identified innovative long</w:t>
      </w:r>
      <w:ins w:id="44" w:author="Sam Kapila" w:date="2016-05-25T18:42:00Z">
        <w:r w:rsidR="00F21BD6">
          <w:rPr>
            <w:sz w:val="21"/>
            <w:szCs w:val="21"/>
          </w:rPr>
          <w:t>-</w:t>
        </w:r>
      </w:ins>
      <w:r w:rsidRPr="001B4C80">
        <w:rPr>
          <w:sz w:val="21"/>
          <w:szCs w:val="21"/>
        </w:rPr>
        <w:t>term solutions.</w:t>
      </w:r>
    </w:p>
    <w:p w14:paraId="4D2BE659" w14:textId="77777777" w:rsidR="001B0030" w:rsidRPr="001B4C80" w:rsidRDefault="001B0030" w:rsidP="001B0030">
      <w:pPr>
        <w:widowControl w:val="0"/>
        <w:numPr>
          <w:ilvl w:val="0"/>
          <w:numId w:val="13"/>
        </w:numPr>
        <w:rPr>
          <w:sz w:val="21"/>
          <w:szCs w:val="21"/>
        </w:rPr>
      </w:pPr>
      <w:r w:rsidRPr="001B4C80">
        <w:rPr>
          <w:sz w:val="21"/>
          <w:szCs w:val="21"/>
        </w:rPr>
        <w:t>Technical lead for the architectural design of client system’s solutions and evaluated the resource skill sets necessary to successfully complete the project in a timely manner.</w:t>
      </w:r>
    </w:p>
    <w:p w14:paraId="2830D4A7" w14:textId="77777777" w:rsidR="001B0030" w:rsidRPr="001B4C80" w:rsidRDefault="001B0030" w:rsidP="001B0030">
      <w:pPr>
        <w:widowControl w:val="0"/>
        <w:spacing w:before="60"/>
        <w:rPr>
          <w:b/>
          <w:sz w:val="21"/>
          <w:szCs w:val="21"/>
        </w:rPr>
      </w:pPr>
      <w:r w:rsidRPr="001B4C80">
        <w:rPr>
          <w:b/>
          <w:sz w:val="21"/>
          <w:szCs w:val="21"/>
        </w:rPr>
        <w:t>Management / Training</w:t>
      </w:r>
    </w:p>
    <w:p w14:paraId="745AC8DB" w14:textId="3FA8739A" w:rsidR="001B0030" w:rsidRPr="001B4C80" w:rsidRDefault="001B0030" w:rsidP="001B0030">
      <w:pPr>
        <w:widowControl w:val="0"/>
        <w:numPr>
          <w:ilvl w:val="0"/>
          <w:numId w:val="14"/>
        </w:numPr>
        <w:rPr>
          <w:sz w:val="21"/>
          <w:szCs w:val="21"/>
        </w:rPr>
      </w:pPr>
      <w:r w:rsidRPr="001B4C80">
        <w:rPr>
          <w:sz w:val="21"/>
          <w:szCs w:val="21"/>
        </w:rPr>
        <w:t xml:space="preserve">Managed and professionally developed staff as well as consulting resources assigned to client effort for the duration of specific assignments. </w:t>
      </w:r>
    </w:p>
    <w:p w14:paraId="59D8709E" w14:textId="77777777" w:rsidR="001B0030" w:rsidRPr="001B4C80" w:rsidRDefault="001B0030" w:rsidP="001B0030">
      <w:pPr>
        <w:widowControl w:val="0"/>
        <w:numPr>
          <w:ilvl w:val="0"/>
          <w:numId w:val="14"/>
        </w:numPr>
        <w:rPr>
          <w:sz w:val="21"/>
          <w:szCs w:val="21"/>
        </w:rPr>
      </w:pPr>
      <w:r w:rsidRPr="001B4C80">
        <w:rPr>
          <w:sz w:val="21"/>
          <w:szCs w:val="21"/>
        </w:rPr>
        <w:t>Trained managers, executives and staff on various software applications to increase their proficiency.</w:t>
      </w:r>
    </w:p>
    <w:p w14:paraId="5F654F5D" w14:textId="77777777" w:rsidR="001B0030" w:rsidRPr="001B4C80" w:rsidRDefault="001B0030" w:rsidP="001B0030">
      <w:pPr>
        <w:widowControl w:val="0"/>
        <w:numPr>
          <w:ilvl w:val="0"/>
          <w:numId w:val="14"/>
        </w:numPr>
        <w:rPr>
          <w:sz w:val="21"/>
          <w:szCs w:val="21"/>
        </w:rPr>
      </w:pPr>
      <w:r w:rsidRPr="001B4C80">
        <w:rPr>
          <w:sz w:val="21"/>
          <w:szCs w:val="21"/>
        </w:rPr>
        <w:lastRenderedPageBreak/>
        <w:t>Developed, created curriculum and course material for in-house training needs.</w:t>
      </w:r>
    </w:p>
    <w:p w14:paraId="4CA28730" w14:textId="77777777" w:rsidR="001B0030" w:rsidRPr="001B4C80" w:rsidRDefault="001B0030" w:rsidP="001B0030">
      <w:pPr>
        <w:widowControl w:val="0"/>
        <w:numPr>
          <w:ilvl w:val="0"/>
          <w:numId w:val="14"/>
        </w:numPr>
        <w:rPr>
          <w:sz w:val="21"/>
          <w:szCs w:val="21"/>
        </w:rPr>
      </w:pPr>
      <w:r w:rsidRPr="001B4C80">
        <w:rPr>
          <w:sz w:val="21"/>
          <w:szCs w:val="21"/>
        </w:rPr>
        <w:t>As part of an enterprise implementation project conducted training programs to improve users skill sets as well as positively affect cultural acceptance.</w:t>
      </w:r>
    </w:p>
    <w:p w14:paraId="63F845BD" w14:textId="762E7811" w:rsidR="00D97CB3" w:rsidRDefault="00D97CB3" w:rsidP="00D97CB3">
      <w:pPr>
        <w:pStyle w:val="Heading1"/>
        <w:sectPr w:rsidR="00D97CB3" w:rsidSect="000F2F7A">
          <w:headerReference w:type="default" r:id="rId9"/>
          <w:footerReference w:type="default" r:id="rId10"/>
          <w:headerReference w:type="first" r:id="rId11"/>
          <w:type w:val="continuous"/>
          <w:pgSz w:w="12240" w:h="15840"/>
          <w:pgMar w:top="500" w:right="720" w:bottom="720" w:left="720" w:header="720" w:footer="720" w:gutter="0"/>
          <w:cols w:space="720"/>
          <w:titlePg/>
          <w:docGrid w:linePitch="360"/>
          <w:sectPrChange w:id="51" w:author="Admin" w:date="2016-06-09T10:03:00Z">
            <w:sectPr w:rsidR="00D97CB3" w:rsidSect="000F2F7A">
              <w:pgMar w:top="720" w:right="720" w:bottom="720" w:left="720" w:header="720" w:footer="720" w:gutter="0"/>
            </w:sectPr>
          </w:sectPrChange>
        </w:sectPr>
      </w:pPr>
      <w:r>
        <w:t xml:space="preserve">Skills </w:t>
      </w:r>
    </w:p>
    <w:p w14:paraId="469862D0" w14:textId="77777777" w:rsidR="00D97CB3" w:rsidRDefault="00D97CB3" w:rsidP="00D97CB3">
      <w:pPr>
        <w:pStyle w:val="BodyText"/>
        <w:numPr>
          <w:ilvl w:val="0"/>
          <w:numId w:val="11"/>
        </w:numPr>
        <w:sectPr w:rsidR="00D97CB3" w:rsidSect="00CE64A5">
          <w:type w:val="continuous"/>
          <w:pgSz w:w="12240" w:h="15840"/>
          <w:pgMar w:top="720" w:right="720" w:bottom="720" w:left="720" w:header="720" w:footer="720" w:gutter="0"/>
          <w:cols w:num="2" w:space="720"/>
          <w:titlePg/>
          <w:docGrid w:linePitch="360"/>
        </w:sectPr>
      </w:pPr>
    </w:p>
    <w:p w14:paraId="5F13A8C4" w14:textId="77777777" w:rsidR="00D97CB3" w:rsidRDefault="00D97CB3" w:rsidP="00D97CB3">
      <w:pPr>
        <w:pStyle w:val="BodyText"/>
        <w:numPr>
          <w:ilvl w:val="0"/>
          <w:numId w:val="11"/>
        </w:numPr>
      </w:pPr>
      <w:r>
        <w:lastRenderedPageBreak/>
        <w:t>Node</w:t>
      </w:r>
    </w:p>
    <w:p w14:paraId="103E53ED" w14:textId="77777777" w:rsidR="00D97CB3" w:rsidRDefault="00D97CB3" w:rsidP="00D97CB3">
      <w:pPr>
        <w:pStyle w:val="BodyText"/>
        <w:numPr>
          <w:ilvl w:val="0"/>
          <w:numId w:val="11"/>
        </w:numPr>
      </w:pPr>
      <w:r>
        <w:t>Express</w:t>
      </w:r>
    </w:p>
    <w:p w14:paraId="42267414" w14:textId="77777777" w:rsidR="00D97CB3" w:rsidRDefault="00D97CB3" w:rsidP="00D97CB3">
      <w:pPr>
        <w:pStyle w:val="BodyText"/>
        <w:numPr>
          <w:ilvl w:val="0"/>
          <w:numId w:val="11"/>
        </w:numPr>
      </w:pPr>
      <w:r>
        <w:t>Bookshelf</w:t>
      </w:r>
    </w:p>
    <w:p w14:paraId="583FF9F5" w14:textId="77777777" w:rsidR="00D97CB3" w:rsidRDefault="00D97CB3" w:rsidP="00D97CB3">
      <w:pPr>
        <w:pStyle w:val="BodyText"/>
        <w:numPr>
          <w:ilvl w:val="0"/>
          <w:numId w:val="11"/>
        </w:numPr>
      </w:pPr>
      <w:proofErr w:type="spellStart"/>
      <w:r>
        <w:t>PostgreSQL</w:t>
      </w:r>
      <w:proofErr w:type="spellEnd"/>
    </w:p>
    <w:p w14:paraId="29650BEA" w14:textId="77777777" w:rsidR="00D97CB3" w:rsidRDefault="00D97CB3" w:rsidP="00D97CB3">
      <w:pPr>
        <w:pStyle w:val="BodyText"/>
        <w:numPr>
          <w:ilvl w:val="0"/>
          <w:numId w:val="11"/>
        </w:numPr>
      </w:pPr>
      <w:r>
        <w:t xml:space="preserve">Vanilla </w:t>
      </w:r>
      <w:proofErr w:type="spellStart"/>
      <w:r>
        <w:t>Javascript</w:t>
      </w:r>
      <w:proofErr w:type="spellEnd"/>
    </w:p>
    <w:p w14:paraId="2486D6AB" w14:textId="77777777" w:rsidR="00D97CB3" w:rsidRDefault="00D97CB3" w:rsidP="00D97CB3">
      <w:pPr>
        <w:pStyle w:val="BodyText"/>
        <w:numPr>
          <w:ilvl w:val="0"/>
          <w:numId w:val="11"/>
        </w:numPr>
      </w:pPr>
      <w:proofErr w:type="spellStart"/>
      <w:r>
        <w:lastRenderedPageBreak/>
        <w:t>JQuery</w:t>
      </w:r>
      <w:proofErr w:type="spellEnd"/>
    </w:p>
    <w:p w14:paraId="63E61C9C" w14:textId="77777777" w:rsidR="00D97CB3" w:rsidRDefault="00D97CB3" w:rsidP="00D97CB3">
      <w:pPr>
        <w:pStyle w:val="BodyText"/>
        <w:numPr>
          <w:ilvl w:val="0"/>
          <w:numId w:val="11"/>
        </w:numPr>
      </w:pPr>
      <w:proofErr w:type="spellStart"/>
      <w:r>
        <w:t>ReSTful</w:t>
      </w:r>
      <w:proofErr w:type="spellEnd"/>
      <w:r>
        <w:t xml:space="preserve"> API with JSON</w:t>
      </w:r>
    </w:p>
    <w:p w14:paraId="0DE4793F" w14:textId="77777777" w:rsidR="00D97CB3" w:rsidRDefault="00D97CB3" w:rsidP="00D97CB3">
      <w:pPr>
        <w:pStyle w:val="BodyText"/>
        <w:numPr>
          <w:ilvl w:val="0"/>
          <w:numId w:val="11"/>
        </w:numPr>
      </w:pPr>
      <w:r>
        <w:t>React</w:t>
      </w:r>
    </w:p>
    <w:p w14:paraId="110C20EF" w14:textId="77777777" w:rsidR="00D97CB3" w:rsidRDefault="00D97CB3" w:rsidP="00D97CB3">
      <w:pPr>
        <w:pStyle w:val="BodyText"/>
        <w:numPr>
          <w:ilvl w:val="0"/>
          <w:numId w:val="11"/>
        </w:numPr>
      </w:pPr>
      <w:r w:rsidRPr="002B21EA">
        <w:rPr>
          <w:sz w:val="21"/>
          <w:szCs w:val="21"/>
        </w:rPr>
        <w:t>Backbone</w:t>
      </w:r>
    </w:p>
    <w:p w14:paraId="19582966" w14:textId="77777777" w:rsidR="00D97CB3" w:rsidRDefault="00D97CB3" w:rsidP="00D97CB3">
      <w:pPr>
        <w:pStyle w:val="BodyText"/>
        <w:numPr>
          <w:ilvl w:val="0"/>
          <w:numId w:val="11"/>
        </w:numPr>
      </w:pPr>
      <w:r>
        <w:t>HTML</w:t>
      </w:r>
    </w:p>
    <w:p w14:paraId="6638E6D9" w14:textId="77777777" w:rsidR="00D97CB3" w:rsidRDefault="00D97CB3" w:rsidP="00D97CB3">
      <w:pPr>
        <w:pStyle w:val="BodyText"/>
        <w:numPr>
          <w:ilvl w:val="0"/>
          <w:numId w:val="11"/>
        </w:numPr>
      </w:pPr>
      <w:r>
        <w:lastRenderedPageBreak/>
        <w:t>CSS3</w:t>
      </w:r>
    </w:p>
    <w:p w14:paraId="2FFD06E6" w14:textId="77777777" w:rsidR="00D97CB3" w:rsidRDefault="00D97CB3" w:rsidP="00D97CB3">
      <w:pPr>
        <w:pStyle w:val="BodyText"/>
        <w:numPr>
          <w:ilvl w:val="0"/>
          <w:numId w:val="11"/>
        </w:numPr>
      </w:pPr>
      <w:r>
        <w:t>Sass</w:t>
      </w:r>
    </w:p>
    <w:p w14:paraId="18FE66E5" w14:textId="77777777" w:rsidR="00D97CB3" w:rsidRDefault="00D97CB3" w:rsidP="00D97CB3">
      <w:pPr>
        <w:pStyle w:val="BodyText"/>
        <w:numPr>
          <w:ilvl w:val="0"/>
          <w:numId w:val="11"/>
        </w:numPr>
      </w:pPr>
      <w:r>
        <w:t xml:space="preserve">Grid </w:t>
      </w:r>
      <w:proofErr w:type="gramStart"/>
      <w:r>
        <w:t>systems(</w:t>
      </w:r>
      <w:proofErr w:type="gramEnd"/>
      <w:r>
        <w:t>Bootstrap, Skeleton)</w:t>
      </w:r>
    </w:p>
    <w:p w14:paraId="72BE21A6" w14:textId="77777777" w:rsidR="00D97CB3" w:rsidRDefault="00D97CB3" w:rsidP="00D97CB3">
      <w:pPr>
        <w:pStyle w:val="BodyText"/>
        <w:numPr>
          <w:ilvl w:val="0"/>
          <w:numId w:val="11"/>
        </w:numPr>
      </w:pPr>
      <w:proofErr w:type="spellStart"/>
      <w:r>
        <w:t>Git</w:t>
      </w:r>
      <w:proofErr w:type="spellEnd"/>
      <w:r>
        <w:t xml:space="preserve"> and </w:t>
      </w:r>
      <w:proofErr w:type="spellStart"/>
      <w:r>
        <w:t>Github</w:t>
      </w:r>
      <w:proofErr w:type="spellEnd"/>
    </w:p>
    <w:p w14:paraId="031DE1EF" w14:textId="77777777" w:rsidR="00D97CB3" w:rsidRDefault="00D97CB3" w:rsidP="00D97CB3">
      <w:pPr>
        <w:pStyle w:val="BodyText"/>
        <w:numPr>
          <w:ilvl w:val="0"/>
          <w:numId w:val="11"/>
        </w:numPr>
        <w:sectPr w:rsidR="00D97CB3" w:rsidSect="007E2FA4">
          <w:type w:val="continuous"/>
          <w:pgSz w:w="12240" w:h="15840"/>
          <w:pgMar w:top="720" w:right="720" w:bottom="720" w:left="720" w:header="720" w:footer="720" w:gutter="0"/>
          <w:cols w:num="3" w:space="720"/>
          <w:titlePg/>
          <w:docGrid w:linePitch="360"/>
        </w:sectPr>
      </w:pPr>
    </w:p>
    <w:p w14:paraId="4663CDD5" w14:textId="412FD918" w:rsidR="003A5D2C" w:rsidRPr="003A5D2C" w:rsidRDefault="00010423" w:rsidP="00D97CB3">
      <w:pPr>
        <w:pStyle w:val="Heading1"/>
        <w:ind w:left="0" w:firstLine="0"/>
      </w:pPr>
      <w:ins w:id="52" w:author="Admin" w:date="2016-06-08T12:17:00Z">
        <w:r w:rsidRPr="00010423">
          <w:rPr>
            <w:rFonts w:asciiTheme="minorHAnsi" w:hAnsiTheme="minorHAnsi"/>
          </w:rPr>
          <w:lastRenderedPageBreak/>
          <w:t>Addi</w:t>
        </w:r>
        <w:r w:rsidR="00F91C3F" w:rsidRPr="00010423">
          <w:rPr>
            <w:rFonts w:asciiTheme="minorHAnsi" w:hAnsiTheme="minorHAnsi"/>
          </w:rPr>
          <w:t>tional</w:t>
        </w:r>
      </w:ins>
      <w:ins w:id="53" w:author="Admin" w:date="2016-05-25T19:00:00Z">
        <w:r w:rsidR="00D97CB3" w:rsidRPr="00F91C3F">
          <w:rPr>
            <w:rFonts w:asciiTheme="minorHAnsi" w:hAnsiTheme="minorHAnsi"/>
          </w:rPr>
          <w:t xml:space="preserve"> </w:t>
        </w:r>
      </w:ins>
      <w:r w:rsidR="001B0030">
        <w:t>Work History</w:t>
      </w:r>
    </w:p>
    <w:p w14:paraId="7DDC4E53" w14:textId="77777777" w:rsidR="003A5D2C" w:rsidRPr="003A5D2C" w:rsidRDefault="003A5D2C" w:rsidP="003A5D2C">
      <w:pPr>
        <w:widowControl w:val="0"/>
        <w:tabs>
          <w:tab w:val="right" w:pos="9360"/>
        </w:tabs>
        <w:jc w:val="both"/>
        <w:rPr>
          <w:b/>
          <w:sz w:val="21"/>
          <w:szCs w:val="21"/>
        </w:rPr>
      </w:pPr>
      <w:r w:rsidRPr="003A5D2C">
        <w:rPr>
          <w:b/>
          <w:sz w:val="21"/>
          <w:szCs w:val="21"/>
        </w:rPr>
        <w:t>BANK OF AMERICA COMMERCIAL CORP. / NATIONSBANC FACTORING</w:t>
      </w:r>
      <w:r w:rsidRPr="003A5D2C">
        <w:rPr>
          <w:b/>
          <w:sz w:val="21"/>
          <w:szCs w:val="21"/>
        </w:rPr>
        <w:tab/>
        <w:t>1998 – 1999</w:t>
      </w:r>
    </w:p>
    <w:p w14:paraId="07B5C037" w14:textId="77777777" w:rsidR="003A5D2C" w:rsidRPr="003A5D2C" w:rsidRDefault="003A5D2C" w:rsidP="003A5D2C">
      <w:pPr>
        <w:widowControl w:val="0"/>
        <w:jc w:val="both"/>
        <w:rPr>
          <w:sz w:val="21"/>
          <w:szCs w:val="21"/>
        </w:rPr>
      </w:pPr>
      <w:r w:rsidRPr="003A5D2C">
        <w:rPr>
          <w:sz w:val="21"/>
          <w:szCs w:val="21"/>
        </w:rPr>
        <w:t>Atlanta, GA</w:t>
      </w:r>
    </w:p>
    <w:p w14:paraId="629BAD69" w14:textId="77777777" w:rsidR="003A5D2C" w:rsidRPr="00A91AAC" w:rsidRDefault="003A5D2C" w:rsidP="003A5D2C">
      <w:pPr>
        <w:widowControl w:val="0"/>
        <w:spacing w:before="120"/>
        <w:jc w:val="both"/>
        <w:rPr>
          <w:b/>
          <w:i/>
          <w:sz w:val="21"/>
          <w:szCs w:val="21"/>
        </w:rPr>
      </w:pPr>
      <w:r w:rsidRPr="00A91AAC">
        <w:rPr>
          <w:b/>
          <w:i/>
          <w:sz w:val="21"/>
          <w:szCs w:val="21"/>
        </w:rPr>
        <w:t>Lotus Notes Administrator</w:t>
      </w:r>
    </w:p>
    <w:p w14:paraId="09586E2A" w14:textId="77777777" w:rsidR="003A5D2C" w:rsidRPr="003A5D2C" w:rsidRDefault="003A5D2C" w:rsidP="003A5D2C">
      <w:pPr>
        <w:widowControl w:val="0"/>
        <w:jc w:val="both"/>
        <w:rPr>
          <w:sz w:val="21"/>
          <w:szCs w:val="21"/>
        </w:rPr>
      </w:pPr>
    </w:p>
    <w:p w14:paraId="2086ECA5" w14:textId="77777777" w:rsidR="003A5D2C" w:rsidRPr="003A5D2C" w:rsidRDefault="003A5D2C" w:rsidP="003A5D2C">
      <w:pPr>
        <w:widowControl w:val="0"/>
        <w:tabs>
          <w:tab w:val="right" w:pos="9360"/>
        </w:tabs>
        <w:jc w:val="both"/>
        <w:rPr>
          <w:sz w:val="21"/>
          <w:szCs w:val="21"/>
        </w:rPr>
      </w:pPr>
      <w:r w:rsidRPr="003A5D2C">
        <w:rPr>
          <w:b/>
          <w:sz w:val="21"/>
          <w:szCs w:val="21"/>
        </w:rPr>
        <w:t>DUPONT FLOORING SYSTEMS</w:t>
      </w:r>
      <w:r w:rsidRPr="003A5D2C">
        <w:rPr>
          <w:sz w:val="21"/>
          <w:szCs w:val="21"/>
        </w:rPr>
        <w:t>, Atlanta, GA</w:t>
      </w:r>
      <w:r w:rsidRPr="003A5D2C">
        <w:rPr>
          <w:sz w:val="21"/>
          <w:szCs w:val="21"/>
        </w:rPr>
        <w:tab/>
      </w:r>
      <w:r w:rsidRPr="003A5D2C">
        <w:rPr>
          <w:b/>
          <w:sz w:val="21"/>
          <w:szCs w:val="21"/>
        </w:rPr>
        <w:t>1996 – 1998</w:t>
      </w:r>
    </w:p>
    <w:p w14:paraId="73312FEF" w14:textId="74101672" w:rsidR="003A5D2C" w:rsidRPr="003A5D2C" w:rsidRDefault="003A5D2C" w:rsidP="003A5D2C">
      <w:pPr>
        <w:widowControl w:val="0"/>
        <w:spacing w:before="120"/>
        <w:jc w:val="both"/>
        <w:rPr>
          <w:b/>
          <w:sz w:val="21"/>
          <w:szCs w:val="21"/>
          <w:u w:val="single"/>
        </w:rPr>
      </w:pPr>
      <w:r w:rsidRPr="00A91AAC">
        <w:rPr>
          <w:b/>
          <w:i/>
          <w:sz w:val="21"/>
          <w:szCs w:val="21"/>
        </w:rPr>
        <w:t>Lotus Notes Specialist / Technical Support</w:t>
      </w:r>
      <w:r w:rsidR="00A91AAC" w:rsidRPr="00A91AAC">
        <w:rPr>
          <w:b/>
          <w:sz w:val="21"/>
          <w:szCs w:val="21"/>
        </w:rPr>
        <w:t xml:space="preserve"> </w:t>
      </w:r>
      <w:r w:rsidRPr="00A91AAC">
        <w:rPr>
          <w:b/>
          <w:i/>
          <w:sz w:val="21"/>
          <w:szCs w:val="21"/>
        </w:rPr>
        <w:t>Team Lead</w:t>
      </w:r>
    </w:p>
    <w:p w14:paraId="4108D44B" w14:textId="77777777" w:rsidR="003A5D2C" w:rsidRPr="003A5D2C" w:rsidRDefault="003A5D2C" w:rsidP="003A5D2C">
      <w:pPr>
        <w:widowControl w:val="0"/>
        <w:jc w:val="both"/>
        <w:rPr>
          <w:sz w:val="21"/>
          <w:szCs w:val="21"/>
        </w:rPr>
      </w:pPr>
    </w:p>
    <w:p w14:paraId="0AC50D74" w14:textId="77777777" w:rsidR="003A5D2C" w:rsidRPr="003A5D2C" w:rsidRDefault="003A5D2C" w:rsidP="003A5D2C">
      <w:pPr>
        <w:widowControl w:val="0"/>
        <w:tabs>
          <w:tab w:val="right" w:pos="9360"/>
        </w:tabs>
        <w:jc w:val="both"/>
        <w:rPr>
          <w:sz w:val="21"/>
          <w:szCs w:val="21"/>
        </w:rPr>
      </w:pPr>
      <w:r w:rsidRPr="003A5D2C">
        <w:rPr>
          <w:b/>
          <w:sz w:val="21"/>
          <w:szCs w:val="21"/>
        </w:rPr>
        <w:t>DAVID SCHLACHTER OIL AND GAS</w:t>
      </w:r>
      <w:r w:rsidRPr="003A5D2C">
        <w:rPr>
          <w:sz w:val="21"/>
          <w:szCs w:val="21"/>
        </w:rPr>
        <w:t>, Dallas, TX</w:t>
      </w:r>
      <w:r w:rsidRPr="003A5D2C">
        <w:rPr>
          <w:sz w:val="21"/>
          <w:szCs w:val="21"/>
        </w:rPr>
        <w:tab/>
      </w:r>
      <w:r w:rsidRPr="003A5D2C">
        <w:rPr>
          <w:b/>
          <w:sz w:val="21"/>
          <w:szCs w:val="21"/>
        </w:rPr>
        <w:t>1995 – 1996</w:t>
      </w:r>
    </w:p>
    <w:p w14:paraId="44A1C434" w14:textId="77777777" w:rsidR="003A5D2C" w:rsidRPr="00A91AAC" w:rsidRDefault="003A5D2C" w:rsidP="003A5D2C">
      <w:pPr>
        <w:widowControl w:val="0"/>
        <w:spacing w:before="120"/>
        <w:jc w:val="both"/>
        <w:rPr>
          <w:b/>
          <w:i/>
          <w:sz w:val="21"/>
          <w:szCs w:val="21"/>
        </w:rPr>
      </w:pPr>
      <w:r w:rsidRPr="00A91AAC">
        <w:rPr>
          <w:b/>
          <w:i/>
          <w:sz w:val="21"/>
          <w:szCs w:val="21"/>
        </w:rPr>
        <w:t>Office Manager / PC Tech</w:t>
      </w:r>
    </w:p>
    <w:sdt>
      <w:sdtPr>
        <w:rPr>
          <w:rFonts w:asciiTheme="minorHAnsi" w:eastAsiaTheme="minorEastAsia" w:hAnsiTheme="minorHAnsi" w:cstheme="minorBidi"/>
          <w:b w:val="0"/>
          <w:bCs w:val="0"/>
          <w:color w:val="auto"/>
          <w:sz w:val="20"/>
          <w:szCs w:val="22"/>
        </w:rPr>
        <w:id w:val="9459754"/>
        <w:placeholder>
          <w:docPart w:val="C2A824DF60B5FC438433CEE8C1984175"/>
        </w:placeholder>
      </w:sdtPr>
      <w:sdtContent>
        <w:p w14:paraId="0CF0C70D" w14:textId="77777777" w:rsidR="002B21EA" w:rsidRDefault="002B21EA" w:rsidP="002B21EA">
          <w:pPr>
            <w:pStyle w:val="Heading1"/>
          </w:pPr>
          <w:r>
            <w:t>Education</w:t>
          </w:r>
        </w:p>
        <w:p w14:paraId="0C10EE21" w14:textId="13A5AFEB" w:rsidR="002B21EA" w:rsidRDefault="002B21EA" w:rsidP="002B21EA">
          <w:pPr>
            <w:pStyle w:val="Heading2"/>
          </w:pPr>
          <w:r>
            <w:t>The Iron Yard</w:t>
          </w:r>
          <w:r>
            <w:tab/>
          </w:r>
          <w:r w:rsidR="00954897">
            <w:tab/>
          </w:r>
          <w:r w:rsidR="00954897">
            <w:tab/>
          </w:r>
          <w:r w:rsidR="00954897">
            <w:tab/>
          </w:r>
          <w:r>
            <w:t>Feb 2016 – May 2016</w:t>
          </w:r>
        </w:p>
        <w:sdt>
          <w:sdtPr>
            <w:id w:val="9459749"/>
            <w:placeholder>
              <w:docPart w:val="608B9AA974B03C47BD98D0B8DC4DEFAC"/>
            </w:placeholder>
          </w:sdtPr>
          <w:sdtContent>
            <w:p w14:paraId="008C2881" w14:textId="6E2A7CE4" w:rsidR="002B21EA" w:rsidRDefault="00F91C3F" w:rsidP="002B21EA">
              <w:pPr>
                <w:pStyle w:val="BodyText"/>
              </w:pPr>
              <w:sdt>
                <w:sdtPr>
                  <w:id w:val="9459748"/>
                  <w:placeholder>
                    <w:docPart w:val="237802D7C4F9B846A748522A6B958F58"/>
                  </w:placeholder>
                </w:sdtPr>
                <w:sdtContent>
                  <w:ins w:id="54" w:author="Sam Kapila" w:date="2016-05-25T18:43:00Z">
                    <w:r w:rsidR="00F21BD6" w:rsidRPr="00F91C3F">
                      <w:t>12-week immersive</w:t>
                    </w:r>
                    <w:r w:rsidR="00F21BD6">
                      <w:t xml:space="preserve"> </w:t>
                    </w:r>
                  </w:ins>
                  <w:r w:rsidR="002B21EA">
                    <w:t>Front End Engineering course</w:t>
                  </w:r>
                </w:sdtContent>
              </w:sdt>
            </w:p>
          </w:sdtContent>
        </w:sdt>
        <w:p w14:paraId="1BFA9F67" w14:textId="28032973" w:rsidR="002B21EA" w:rsidRDefault="00F91C3F" w:rsidP="002B21EA">
          <w:pPr>
            <w:pStyle w:val="Heading2"/>
          </w:pPr>
          <w:sdt>
            <w:sdtPr>
              <w:id w:val="9459752"/>
              <w:placeholder>
                <w:docPart w:val="A9894DB3E905B344A56BA013EEBC7DC0"/>
              </w:placeholder>
            </w:sdtPr>
            <w:sdtContent>
              <w:r w:rsidR="002B21EA">
                <w:t>Southern Methodist University</w:t>
              </w:r>
            </w:sdtContent>
          </w:sdt>
          <w:r w:rsidR="002B21EA">
            <w:tab/>
          </w:r>
          <w:r w:rsidR="00954897">
            <w:tab/>
          </w:r>
          <w:r w:rsidR="00954897">
            <w:tab/>
          </w:r>
          <w:r w:rsidR="00954897">
            <w:tab/>
            <w:t xml:space="preserve">          </w:t>
          </w:r>
          <w:r w:rsidR="002B21EA">
            <w:t>1989 -</w:t>
          </w:r>
          <w:r w:rsidR="00954897">
            <w:t>-</w:t>
          </w:r>
          <w:r w:rsidR="002B21EA">
            <w:t xml:space="preserve"> 1992</w:t>
          </w:r>
        </w:p>
        <w:sdt>
          <w:sdtPr>
            <w:id w:val="9459753"/>
            <w:placeholder>
              <w:docPart w:val="4456401AB4DE624DA05755E5DC79EE80"/>
            </w:placeholder>
          </w:sdtPr>
          <w:sdtContent>
            <w:p w14:paraId="43524BB5" w14:textId="110F4484" w:rsidR="00F015DE" w:rsidRDefault="002B21EA" w:rsidP="001B0030">
              <w:pPr>
                <w:pStyle w:val="BodyText"/>
              </w:pPr>
              <w:r>
                <w:t>Studies in business and theater arts</w:t>
              </w:r>
            </w:p>
          </w:sdtContent>
        </w:sdt>
      </w:sdtContent>
    </w:sdt>
    <w:sectPr w:rsidR="00F015DE" w:rsidSect="00CE64A5">
      <w:headerReference w:type="default" r:id="rId12"/>
      <w:footerReference w:type="default" r:id="rId13"/>
      <w:headerReference w:type="first" r:id="rId14"/>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7C0CC7" w14:textId="77777777" w:rsidR="00BF091B" w:rsidRDefault="00BF091B">
      <w:r>
        <w:separator/>
      </w:r>
    </w:p>
  </w:endnote>
  <w:endnote w:type="continuationSeparator" w:id="0">
    <w:p w14:paraId="1B77E2C5" w14:textId="77777777" w:rsidR="00BF091B" w:rsidRDefault="00BF09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auto"/>
    <w:pitch w:val="variable"/>
    <w:sig w:usb0="A00002EF" w:usb1="4000A44B" w:usb2="00000000" w:usb3="00000000" w:csb0="0000019F" w:csb1="00000000"/>
  </w:font>
  <w:font w:name="HGP明朝E">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PT Serif">
    <w:panose1 w:val="020A0603040505020204"/>
    <w:charset w:val="00"/>
    <w:family w:val="auto"/>
    <w:pitch w:val="variable"/>
    <w:sig w:usb0="A00002EF" w:usb1="5000204B" w:usb2="00000000" w:usb3="00000000" w:csb0="00000097"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F06DD" w14:textId="77777777" w:rsidR="00BF091B" w:rsidRDefault="00BF091B">
    <w:pPr>
      <w:pStyle w:val="Footer"/>
    </w:pPr>
    <w:r>
      <w:fldChar w:fldCharType="begin"/>
    </w:r>
    <w:r>
      <w:instrText xml:space="preserve"> Page </w:instrText>
    </w:r>
    <w:r>
      <w:fldChar w:fldCharType="separate"/>
    </w:r>
    <w:r w:rsidR="000F2F7A">
      <w:rPr>
        <w:noProof/>
      </w:rPr>
      <w:t>2</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70A4C" w14:textId="77777777" w:rsidR="00BF091B" w:rsidRDefault="00BF091B">
    <w:pPr>
      <w:pStyle w:val="Footer"/>
    </w:pPr>
    <w:r>
      <w:fldChar w:fldCharType="begin"/>
    </w:r>
    <w:r>
      <w:instrText xml:space="preserve"> Page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F3A3E" w14:textId="77777777" w:rsidR="00BF091B" w:rsidRDefault="00BF091B">
      <w:r>
        <w:separator/>
      </w:r>
    </w:p>
  </w:footnote>
  <w:footnote w:type="continuationSeparator" w:id="0">
    <w:p w14:paraId="42254DD0" w14:textId="77777777" w:rsidR="00BF091B" w:rsidRDefault="00BF09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BF091B" w14:paraId="3A4D9502" w14:textId="77777777">
      <w:trPr>
        <w:trHeight w:val="720"/>
      </w:trPr>
      <w:tc>
        <w:tcPr>
          <w:tcW w:w="10188" w:type="dxa"/>
          <w:vAlign w:val="center"/>
        </w:tcPr>
        <w:p w14:paraId="041985E4" w14:textId="77777777" w:rsidR="00BF091B" w:rsidRDefault="00BF091B"/>
      </w:tc>
      <w:tc>
        <w:tcPr>
          <w:tcW w:w="720" w:type="dxa"/>
          <w:shd w:val="clear" w:color="auto" w:fill="629DD1" w:themeFill="accent1"/>
          <w:vAlign w:val="center"/>
        </w:tcPr>
        <w:p w14:paraId="62322F4D" w14:textId="77777777" w:rsidR="00BF091B" w:rsidRDefault="00BF091B"/>
      </w:tc>
    </w:tr>
  </w:tbl>
  <w:p w14:paraId="4D5A471E" w14:textId="77777777" w:rsidR="00BF091B" w:rsidRDefault="00BF091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Change w:id="45" w:author="Admin" w:date="2016-06-09T09:59:00Z">
        <w:tblPr>
          <w:tblW w:w="0" w:type="auto"/>
          <w:tblLook w:val="04A0" w:firstRow="1" w:lastRow="0" w:firstColumn="1" w:lastColumn="0" w:noHBand="0" w:noVBand="1"/>
        </w:tblPr>
      </w:tblPrChange>
    </w:tblPr>
    <w:tblGrid>
      <w:gridCol w:w="8919"/>
      <w:gridCol w:w="2097"/>
      <w:tblGridChange w:id="46">
        <w:tblGrid>
          <w:gridCol w:w="8919"/>
          <w:gridCol w:w="2097"/>
        </w:tblGrid>
      </w:tblGridChange>
    </w:tblGrid>
    <w:tr w:rsidR="00BF091B" w14:paraId="5F0A060D" w14:textId="77777777" w:rsidTr="00BF091B">
      <w:trPr>
        <w:trHeight w:val="1260"/>
      </w:trPr>
      <w:tc>
        <w:tcPr>
          <w:tcW w:w="9288" w:type="dxa"/>
          <w:vAlign w:val="center"/>
          <w:tcPrChange w:id="47" w:author="Admin" w:date="2016-06-09T09:59:00Z">
            <w:tcPr>
              <w:tcW w:w="9288" w:type="dxa"/>
              <w:vAlign w:val="center"/>
            </w:tcPr>
          </w:tcPrChange>
        </w:tcPr>
        <w:p w14:paraId="6BA2547A" w14:textId="77777777" w:rsidR="00BF091B" w:rsidRPr="003D43B0" w:rsidRDefault="00BF091B">
          <w:pPr>
            <w:pStyle w:val="Title"/>
            <w:rPr>
              <w:sz w:val="52"/>
              <w:szCs w:val="52"/>
              <w:rPrChange w:id="48" w:author="Admin" w:date="2016-06-09T09:41:00Z">
                <w:rPr/>
              </w:rPrChange>
            </w:rPr>
          </w:pPr>
          <w:r w:rsidRPr="003D43B0">
            <w:rPr>
              <w:sz w:val="52"/>
              <w:szCs w:val="52"/>
              <w:rPrChange w:id="49" w:author="Admin" w:date="2016-06-09T09:41:00Z">
                <w:rPr/>
              </w:rPrChange>
            </w:rPr>
            <w:t>Anna Hunter-Monty</w:t>
          </w:r>
        </w:p>
        <w:p w14:paraId="4D8FBDC3" w14:textId="77777777" w:rsidR="00BF091B" w:rsidRDefault="00BF091B">
          <w:pPr>
            <w:pStyle w:val="ContactDetails"/>
          </w:pPr>
          <w:r>
            <w:t>Round Rock, TX  78665</w:t>
          </w:r>
          <w:r>
            <w:br/>
            <w:t>Phone:  512-289-5700</w:t>
          </w:r>
        </w:p>
        <w:p w14:paraId="1E6FBBFB" w14:textId="77777777" w:rsidR="00BF091B" w:rsidRDefault="00BF091B">
          <w:pPr>
            <w:pStyle w:val="ContactDetails"/>
          </w:pPr>
          <w:r>
            <w:t xml:space="preserve"> E-Mail: annafmonty@gmail.com </w:t>
          </w:r>
        </w:p>
      </w:tc>
      <w:tc>
        <w:tcPr>
          <w:tcW w:w="1728" w:type="dxa"/>
          <w:vAlign w:val="center"/>
          <w:tcPrChange w:id="50" w:author="Admin" w:date="2016-06-09T09:59:00Z">
            <w:tcPr>
              <w:tcW w:w="1728" w:type="dxa"/>
              <w:vAlign w:val="center"/>
            </w:tcPr>
          </w:tcPrChange>
        </w:tcPr>
        <w:p w14:paraId="3F8B535E" w14:textId="77777777" w:rsidR="00BF091B" w:rsidRDefault="00BF091B">
          <w:pPr>
            <w:pStyle w:val="Initials"/>
          </w:pPr>
          <w:r>
            <w:t>AFH</w:t>
          </w:r>
        </w:p>
      </w:tc>
    </w:tr>
  </w:tbl>
  <w:p w14:paraId="1E9716D0" w14:textId="77777777" w:rsidR="00BF091B" w:rsidRDefault="00BF091B"/>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BF091B" w14:paraId="23A4403B" w14:textId="77777777">
      <w:trPr>
        <w:trHeight w:val="720"/>
      </w:trPr>
      <w:tc>
        <w:tcPr>
          <w:tcW w:w="10188" w:type="dxa"/>
          <w:vAlign w:val="center"/>
        </w:tcPr>
        <w:p w14:paraId="03CFF464" w14:textId="77777777" w:rsidR="00BF091B" w:rsidRDefault="00BF091B"/>
      </w:tc>
      <w:tc>
        <w:tcPr>
          <w:tcW w:w="720" w:type="dxa"/>
          <w:shd w:val="clear" w:color="auto" w:fill="629DD1" w:themeFill="accent1"/>
          <w:vAlign w:val="center"/>
        </w:tcPr>
        <w:p w14:paraId="5BDF614A" w14:textId="77777777" w:rsidR="00BF091B" w:rsidRDefault="00BF091B"/>
      </w:tc>
    </w:tr>
  </w:tbl>
  <w:p w14:paraId="6F40E3EF" w14:textId="77777777" w:rsidR="00BF091B" w:rsidRDefault="00BF091B">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919"/>
      <w:gridCol w:w="2097"/>
    </w:tblGrid>
    <w:tr w:rsidR="00BF091B" w14:paraId="2CD255E9" w14:textId="77777777">
      <w:tc>
        <w:tcPr>
          <w:tcW w:w="9288" w:type="dxa"/>
          <w:vAlign w:val="center"/>
        </w:tcPr>
        <w:p w14:paraId="5556B32A" w14:textId="77777777" w:rsidR="00BF091B" w:rsidRDefault="00BF091B">
          <w:pPr>
            <w:pStyle w:val="Title"/>
          </w:pPr>
          <w:r>
            <w:t>Anna Hunter-Monty</w:t>
          </w:r>
        </w:p>
        <w:p w14:paraId="7A243576" w14:textId="77777777" w:rsidR="00BF091B" w:rsidRDefault="00BF091B">
          <w:pPr>
            <w:pStyle w:val="ContactDetails"/>
          </w:pPr>
          <w:r>
            <w:t>1132 Terra St</w:t>
          </w:r>
          <w:r>
            <w:sym w:font="Wingdings 2" w:char="F097"/>
          </w:r>
          <w:r>
            <w:t xml:space="preserve"> Round Rock, TX  78665</w:t>
          </w:r>
          <w:r>
            <w:br/>
            <w:t>Phone:  512-289-5700</w:t>
          </w:r>
          <w:r>
            <w:sym w:font="Wingdings 2" w:char="F097"/>
          </w:r>
          <w:r>
            <w:t xml:space="preserve"> Fax</w:t>
          </w:r>
          <w:proofErr w:type="gramStart"/>
          <w:r>
            <w:t xml:space="preserve">:  </w:t>
          </w:r>
          <w:proofErr w:type="gramEnd"/>
          <w:r>
            <w:sym w:font="Wingdings 2" w:char="F097"/>
          </w:r>
          <w:r>
            <w:t xml:space="preserve"> E-Mail: annafmonty@gmail.com </w:t>
          </w:r>
        </w:p>
      </w:tc>
      <w:tc>
        <w:tcPr>
          <w:tcW w:w="1728" w:type="dxa"/>
          <w:vAlign w:val="center"/>
        </w:tcPr>
        <w:p w14:paraId="5A23DC96" w14:textId="77777777" w:rsidR="00BF091B" w:rsidRDefault="00BF091B">
          <w:pPr>
            <w:pStyle w:val="Initials"/>
          </w:pPr>
          <w:r>
            <w:t>AFH</w:t>
          </w:r>
        </w:p>
      </w:tc>
    </w:tr>
  </w:tbl>
  <w:p w14:paraId="1C36A94F" w14:textId="77777777" w:rsidR="00BF091B" w:rsidRDefault="00BF091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3C92CBA"/>
    <w:multiLevelType w:val="hybridMultilevel"/>
    <w:tmpl w:val="46C6A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737C88"/>
    <w:multiLevelType w:val="hybridMultilevel"/>
    <w:tmpl w:val="8DE038C0"/>
    <w:lvl w:ilvl="0" w:tplc="30FCAED2">
      <w:start w:val="1"/>
      <w:numFmt w:val="bullet"/>
      <w:lvlText w:val=""/>
      <w:lvlJc w:val="left"/>
      <w:pPr>
        <w:tabs>
          <w:tab w:val="num" w:pos="360"/>
        </w:tabs>
        <w:ind w:left="360" w:hanging="360"/>
      </w:pPr>
      <w:rPr>
        <w:rFonts w:ascii="Symbol" w:hAnsi="Symbol" w:hint="default"/>
        <w:color w:val="auto"/>
        <w:sz w:val="21"/>
        <w:szCs w:val="21"/>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12">
    <w:nsid w:val="48B174DC"/>
    <w:multiLevelType w:val="hybridMultilevel"/>
    <w:tmpl w:val="E8024FA0"/>
    <w:lvl w:ilvl="0" w:tplc="30FCAED2">
      <w:start w:val="1"/>
      <w:numFmt w:val="bullet"/>
      <w:lvlText w:val=""/>
      <w:lvlJc w:val="left"/>
      <w:pPr>
        <w:tabs>
          <w:tab w:val="num" w:pos="360"/>
        </w:tabs>
        <w:ind w:left="360" w:hanging="360"/>
      </w:pPr>
      <w:rPr>
        <w:rFonts w:ascii="Symbol" w:hAnsi="Symbol" w:hint="default"/>
        <w:color w:val="auto"/>
        <w:sz w:val="21"/>
        <w:szCs w:val="21"/>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13">
    <w:nsid w:val="4B9F4EDE"/>
    <w:multiLevelType w:val="hybridMultilevel"/>
    <w:tmpl w:val="B63A6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C0974A5"/>
    <w:multiLevelType w:val="hybridMultilevel"/>
    <w:tmpl w:val="83F8494E"/>
    <w:lvl w:ilvl="0" w:tplc="30FCAED2">
      <w:start w:val="1"/>
      <w:numFmt w:val="bullet"/>
      <w:lvlText w:val=""/>
      <w:lvlJc w:val="left"/>
      <w:pPr>
        <w:tabs>
          <w:tab w:val="num" w:pos="360"/>
        </w:tabs>
        <w:ind w:left="360" w:hanging="360"/>
      </w:pPr>
      <w:rPr>
        <w:rFonts w:ascii="Symbol" w:hAnsi="Symbol" w:hint="default"/>
        <w:color w:val="auto"/>
        <w:sz w:val="21"/>
        <w:szCs w:val="21"/>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E64A5"/>
    <w:rsid w:val="00010423"/>
    <w:rsid w:val="000201D0"/>
    <w:rsid w:val="00041C80"/>
    <w:rsid w:val="000B233E"/>
    <w:rsid w:val="000C2E10"/>
    <w:rsid w:val="000F2F7A"/>
    <w:rsid w:val="001B0030"/>
    <w:rsid w:val="001B4C80"/>
    <w:rsid w:val="001F21FF"/>
    <w:rsid w:val="001F3BF0"/>
    <w:rsid w:val="002034AF"/>
    <w:rsid w:val="002769C3"/>
    <w:rsid w:val="002B21EA"/>
    <w:rsid w:val="002B7318"/>
    <w:rsid w:val="003A5D2C"/>
    <w:rsid w:val="003D43B0"/>
    <w:rsid w:val="00437BEB"/>
    <w:rsid w:val="00463DAA"/>
    <w:rsid w:val="005D0BD3"/>
    <w:rsid w:val="0078650F"/>
    <w:rsid w:val="007E2FA4"/>
    <w:rsid w:val="008118CC"/>
    <w:rsid w:val="00954897"/>
    <w:rsid w:val="00995900"/>
    <w:rsid w:val="00A52360"/>
    <w:rsid w:val="00A91AAC"/>
    <w:rsid w:val="00B0428C"/>
    <w:rsid w:val="00B13051"/>
    <w:rsid w:val="00B95003"/>
    <w:rsid w:val="00BA551E"/>
    <w:rsid w:val="00BF091B"/>
    <w:rsid w:val="00CE64A5"/>
    <w:rsid w:val="00D516FC"/>
    <w:rsid w:val="00D97CB3"/>
    <w:rsid w:val="00F015DE"/>
    <w:rsid w:val="00F21BD6"/>
    <w:rsid w:val="00F62BD3"/>
    <w:rsid w:val="00F91C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11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629DD1"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629DD1" w:themeColor="accent1"/>
    </w:rPr>
  </w:style>
  <w:style w:type="character" w:customStyle="1" w:styleId="FooterChar">
    <w:name w:val="Footer Char"/>
    <w:basedOn w:val="DefaultParagraphFont"/>
    <w:link w:val="Footer"/>
    <w:rsid w:val="00F015DE"/>
    <w:rPr>
      <w:b/>
      <w:color w:val="629DD1" w:themeColor="accent1"/>
      <w:sz w:val="20"/>
    </w:rPr>
  </w:style>
  <w:style w:type="paragraph" w:styleId="Title">
    <w:name w:val="Title"/>
    <w:basedOn w:val="Normal"/>
    <w:next w:val="Normal"/>
    <w:link w:val="TitleChar"/>
    <w:qFormat/>
    <w:rsid w:val="00F015DE"/>
    <w:pPr>
      <w:spacing w:after="120"/>
    </w:pPr>
    <w:rPr>
      <w:rFonts w:asciiTheme="majorHAnsi" w:eastAsiaTheme="majorEastAsia" w:hAnsiTheme="majorHAnsi" w:cstheme="majorBidi"/>
      <w:b/>
      <w:color w:val="629DD1"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629DD1"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629DD1"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629DD1"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629DD1"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F015DE"/>
    <w:rPr>
      <w:b/>
      <w:bCs/>
      <w:i/>
      <w:iCs/>
      <w:color w:val="629DD1"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629DD1"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3476B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629DD1"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629DD1" w:themeColor="accent1"/>
    </w:rPr>
  </w:style>
  <w:style w:type="character" w:customStyle="1" w:styleId="FooterChar">
    <w:name w:val="Footer Char"/>
    <w:basedOn w:val="DefaultParagraphFont"/>
    <w:link w:val="Footer"/>
    <w:rsid w:val="00F015DE"/>
    <w:rPr>
      <w:b/>
      <w:color w:val="629DD1" w:themeColor="accent1"/>
      <w:sz w:val="20"/>
    </w:rPr>
  </w:style>
  <w:style w:type="paragraph" w:styleId="Title">
    <w:name w:val="Title"/>
    <w:basedOn w:val="Normal"/>
    <w:next w:val="Normal"/>
    <w:link w:val="TitleChar"/>
    <w:qFormat/>
    <w:rsid w:val="00F015DE"/>
    <w:pPr>
      <w:spacing w:after="120"/>
    </w:pPr>
    <w:rPr>
      <w:rFonts w:asciiTheme="majorHAnsi" w:eastAsiaTheme="majorEastAsia" w:hAnsiTheme="majorHAnsi" w:cstheme="majorBidi"/>
      <w:b/>
      <w:color w:val="629DD1"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629DD1"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629DD1"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629DD1"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629DD1"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F015DE"/>
    <w:rPr>
      <w:b/>
      <w:bCs/>
      <w:i/>
      <w:iCs/>
      <w:color w:val="629DD1"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629DD1"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3476B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86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header" Target="header4.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20HD:Applications:Microsoft%20Office%202011:Office:Media:Templates:Print%20Layout%20View:Resumes:Initial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C20D5A1F5BF843B52E84A5A6E375B3"/>
        <w:category>
          <w:name w:val="General"/>
          <w:gallery w:val="placeholder"/>
        </w:category>
        <w:types>
          <w:type w:val="bbPlcHdr"/>
        </w:types>
        <w:behaviors>
          <w:behavior w:val="content"/>
        </w:behaviors>
        <w:guid w:val="{C3495FA7-69AB-C947-8D4D-CE24DE0C7406}"/>
      </w:docPartPr>
      <w:docPartBody>
        <w:p w:rsidR="006747C3" w:rsidRDefault="006747C3">
          <w:pPr>
            <w:pStyle w:val="A9C20D5A1F5BF843B52E84A5A6E375B3"/>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C2A824DF60B5FC438433CEE8C1984175"/>
        <w:category>
          <w:name w:val="General"/>
          <w:gallery w:val="placeholder"/>
        </w:category>
        <w:types>
          <w:type w:val="bbPlcHdr"/>
        </w:types>
        <w:behaviors>
          <w:behavior w:val="content"/>
        </w:behaviors>
        <w:guid w:val="{637C8B95-43E6-4547-8A01-FD8F81868D4C}"/>
      </w:docPartPr>
      <w:docPartBody>
        <w:p w:rsidR="006747C3" w:rsidRDefault="006747C3">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6747C3" w:rsidRDefault="006747C3">
          <w:pPr>
            <w:pStyle w:val="C2A824DF60B5FC438433CEE8C198417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608B9AA974B03C47BD98D0B8DC4DEFAC"/>
        <w:category>
          <w:name w:val="General"/>
          <w:gallery w:val="placeholder"/>
        </w:category>
        <w:types>
          <w:type w:val="bbPlcHdr"/>
        </w:types>
        <w:behaviors>
          <w:behavior w:val="content"/>
        </w:behaviors>
        <w:guid w:val="{1DE33293-CBA0-E44E-943C-D7D2F2B5BE46}"/>
      </w:docPartPr>
      <w:docPartBody>
        <w:p w:rsidR="006747C3" w:rsidRDefault="006747C3" w:rsidP="006747C3">
          <w:pPr>
            <w:pStyle w:val="608B9AA974B03C47BD98D0B8DC4DEFA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37802D7C4F9B846A748522A6B958F58"/>
        <w:category>
          <w:name w:val="General"/>
          <w:gallery w:val="placeholder"/>
        </w:category>
        <w:types>
          <w:type w:val="bbPlcHdr"/>
        </w:types>
        <w:behaviors>
          <w:behavior w:val="content"/>
        </w:behaviors>
        <w:guid w:val="{37570AE6-F807-054F-95E7-1A1F13E2AEB1}"/>
      </w:docPartPr>
      <w:docPartBody>
        <w:p w:rsidR="006747C3" w:rsidRDefault="006747C3" w:rsidP="006747C3">
          <w:pPr>
            <w:pStyle w:val="237802D7C4F9B846A748522A6B958F58"/>
          </w:pPr>
          <w:r>
            <w:t>Aliquam dapibus.</w:t>
          </w:r>
        </w:p>
      </w:docPartBody>
    </w:docPart>
    <w:docPart>
      <w:docPartPr>
        <w:name w:val="A9894DB3E905B344A56BA013EEBC7DC0"/>
        <w:category>
          <w:name w:val="General"/>
          <w:gallery w:val="placeholder"/>
        </w:category>
        <w:types>
          <w:type w:val="bbPlcHdr"/>
        </w:types>
        <w:behaviors>
          <w:behavior w:val="content"/>
        </w:behaviors>
        <w:guid w:val="{C82F4528-C09F-E340-B8BF-7024FF2846C8}"/>
      </w:docPartPr>
      <w:docPartBody>
        <w:p w:rsidR="006747C3" w:rsidRDefault="006747C3" w:rsidP="006747C3">
          <w:pPr>
            <w:pStyle w:val="A9894DB3E905B344A56BA013EEBC7DC0"/>
          </w:pPr>
          <w:r>
            <w:t>Aliquam dapibus.</w:t>
          </w:r>
        </w:p>
      </w:docPartBody>
    </w:docPart>
    <w:docPart>
      <w:docPartPr>
        <w:name w:val="4456401AB4DE624DA05755E5DC79EE80"/>
        <w:category>
          <w:name w:val="General"/>
          <w:gallery w:val="placeholder"/>
        </w:category>
        <w:types>
          <w:type w:val="bbPlcHdr"/>
        </w:types>
        <w:behaviors>
          <w:behavior w:val="content"/>
        </w:behaviors>
        <w:guid w:val="{465C4D99-AD71-6148-B509-8716C6262BEE}"/>
      </w:docPartPr>
      <w:docPartBody>
        <w:p w:rsidR="006747C3" w:rsidRDefault="006747C3" w:rsidP="006747C3">
          <w:pPr>
            <w:pStyle w:val="4456401AB4DE624DA05755E5DC79EE80"/>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auto"/>
    <w:pitch w:val="variable"/>
    <w:sig w:usb0="A00002EF" w:usb1="4000A44B" w:usb2="00000000" w:usb3="00000000" w:csb0="0000019F" w:csb1="00000000"/>
  </w:font>
  <w:font w:name="HGP明朝E">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PT Serif">
    <w:panose1 w:val="020A0603040505020204"/>
    <w:charset w:val="00"/>
    <w:family w:val="auto"/>
    <w:pitch w:val="variable"/>
    <w:sig w:usb0="A00002EF" w:usb1="5000204B" w:usb2="00000000" w:usb3="00000000" w:csb0="00000097"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C3"/>
    <w:rsid w:val="00066386"/>
    <w:rsid w:val="006029A6"/>
    <w:rsid w:val="006747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C20D5A1F5BF843B52E84A5A6E375B3">
    <w:name w:val="A9C20D5A1F5BF843B52E84A5A6E375B3"/>
  </w:style>
  <w:style w:type="paragraph" w:customStyle="1" w:styleId="0B4DC2C0D0060C44A14889AB02146B2A">
    <w:name w:val="0B4DC2C0D0060C44A14889AB02146B2A"/>
  </w:style>
  <w:style w:type="paragraph" w:customStyle="1" w:styleId="C3FCD6EE78038B488430CA7738CD9BF9">
    <w:name w:val="C3FCD6EE78038B488430CA7738CD9BF9"/>
  </w:style>
  <w:style w:type="paragraph" w:customStyle="1" w:styleId="CBAA6FF91956694C96BEDBC59641F162">
    <w:name w:val="CBAA6FF91956694C96BEDBC59641F162"/>
  </w:style>
  <w:style w:type="paragraph" w:customStyle="1" w:styleId="29EE524B28B1334B99ABEF4EC0432CB8">
    <w:name w:val="29EE524B28B1334B99ABEF4EC0432CB8"/>
  </w:style>
  <w:style w:type="paragraph" w:customStyle="1" w:styleId="C7B48EFC3D2F184F9585B0AACA8CE385">
    <w:name w:val="C7B48EFC3D2F184F9585B0AACA8CE385"/>
  </w:style>
  <w:style w:type="paragraph" w:customStyle="1" w:styleId="B1365CBDC453FD409150FE747FA9DD7F">
    <w:name w:val="B1365CBDC453FD409150FE747FA9DD7F"/>
  </w:style>
  <w:style w:type="paragraph" w:customStyle="1" w:styleId="03C481497F86B4459A74210DCDB2B0A6">
    <w:name w:val="03C481497F86B4459A74210DCDB2B0A6"/>
  </w:style>
  <w:style w:type="paragraph" w:customStyle="1" w:styleId="338F2DFF1A077A4C9EA57F40E89F5DFB">
    <w:name w:val="338F2DFF1A077A4C9EA57F40E89F5DFB"/>
  </w:style>
  <w:style w:type="paragraph" w:customStyle="1" w:styleId="57562A7D0C1FF3499CED3B2B4DC1C0FE">
    <w:name w:val="57562A7D0C1FF3499CED3B2B4DC1C0FE"/>
  </w:style>
  <w:style w:type="paragraph" w:customStyle="1" w:styleId="61A466CC9C787441A5A700E5213F8AF2">
    <w:name w:val="61A466CC9C787441A5A700E5213F8AF2"/>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C2A824DF60B5FC438433CEE8C1984175">
    <w:name w:val="C2A824DF60B5FC438433CEE8C1984175"/>
  </w:style>
  <w:style w:type="paragraph" w:customStyle="1" w:styleId="A58D0D9D54311A49B579A5F67F1C4C28">
    <w:name w:val="A58D0D9D54311A49B579A5F67F1C4C28"/>
    <w:rsid w:val="006747C3"/>
  </w:style>
  <w:style w:type="paragraph" w:customStyle="1" w:styleId="608B9AA974B03C47BD98D0B8DC4DEFAC">
    <w:name w:val="608B9AA974B03C47BD98D0B8DC4DEFAC"/>
    <w:rsid w:val="006747C3"/>
  </w:style>
  <w:style w:type="paragraph" w:customStyle="1" w:styleId="237802D7C4F9B846A748522A6B958F58">
    <w:name w:val="237802D7C4F9B846A748522A6B958F58"/>
    <w:rsid w:val="006747C3"/>
  </w:style>
  <w:style w:type="paragraph" w:customStyle="1" w:styleId="A9894DB3E905B344A56BA013EEBC7DC0">
    <w:name w:val="A9894DB3E905B344A56BA013EEBC7DC0"/>
    <w:rsid w:val="006747C3"/>
  </w:style>
  <w:style w:type="paragraph" w:customStyle="1" w:styleId="4456401AB4DE624DA05755E5DC79EE80">
    <w:name w:val="4456401AB4DE624DA05755E5DC79EE80"/>
    <w:rsid w:val="006747C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C20D5A1F5BF843B52E84A5A6E375B3">
    <w:name w:val="A9C20D5A1F5BF843B52E84A5A6E375B3"/>
  </w:style>
  <w:style w:type="paragraph" w:customStyle="1" w:styleId="0B4DC2C0D0060C44A14889AB02146B2A">
    <w:name w:val="0B4DC2C0D0060C44A14889AB02146B2A"/>
  </w:style>
  <w:style w:type="paragraph" w:customStyle="1" w:styleId="C3FCD6EE78038B488430CA7738CD9BF9">
    <w:name w:val="C3FCD6EE78038B488430CA7738CD9BF9"/>
  </w:style>
  <w:style w:type="paragraph" w:customStyle="1" w:styleId="CBAA6FF91956694C96BEDBC59641F162">
    <w:name w:val="CBAA6FF91956694C96BEDBC59641F162"/>
  </w:style>
  <w:style w:type="paragraph" w:customStyle="1" w:styleId="29EE524B28B1334B99ABEF4EC0432CB8">
    <w:name w:val="29EE524B28B1334B99ABEF4EC0432CB8"/>
  </w:style>
  <w:style w:type="paragraph" w:customStyle="1" w:styleId="C7B48EFC3D2F184F9585B0AACA8CE385">
    <w:name w:val="C7B48EFC3D2F184F9585B0AACA8CE385"/>
  </w:style>
  <w:style w:type="paragraph" w:customStyle="1" w:styleId="B1365CBDC453FD409150FE747FA9DD7F">
    <w:name w:val="B1365CBDC453FD409150FE747FA9DD7F"/>
  </w:style>
  <w:style w:type="paragraph" w:customStyle="1" w:styleId="03C481497F86B4459A74210DCDB2B0A6">
    <w:name w:val="03C481497F86B4459A74210DCDB2B0A6"/>
  </w:style>
  <w:style w:type="paragraph" w:customStyle="1" w:styleId="338F2DFF1A077A4C9EA57F40E89F5DFB">
    <w:name w:val="338F2DFF1A077A4C9EA57F40E89F5DFB"/>
  </w:style>
  <w:style w:type="paragraph" w:customStyle="1" w:styleId="57562A7D0C1FF3499CED3B2B4DC1C0FE">
    <w:name w:val="57562A7D0C1FF3499CED3B2B4DC1C0FE"/>
  </w:style>
  <w:style w:type="paragraph" w:customStyle="1" w:styleId="61A466CC9C787441A5A700E5213F8AF2">
    <w:name w:val="61A466CC9C787441A5A700E5213F8AF2"/>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C2A824DF60B5FC438433CEE8C1984175">
    <w:name w:val="C2A824DF60B5FC438433CEE8C1984175"/>
  </w:style>
  <w:style w:type="paragraph" w:customStyle="1" w:styleId="A58D0D9D54311A49B579A5F67F1C4C28">
    <w:name w:val="A58D0D9D54311A49B579A5F67F1C4C28"/>
    <w:rsid w:val="006747C3"/>
  </w:style>
  <w:style w:type="paragraph" w:customStyle="1" w:styleId="608B9AA974B03C47BD98D0B8DC4DEFAC">
    <w:name w:val="608B9AA974B03C47BD98D0B8DC4DEFAC"/>
    <w:rsid w:val="006747C3"/>
  </w:style>
  <w:style w:type="paragraph" w:customStyle="1" w:styleId="237802D7C4F9B846A748522A6B958F58">
    <w:name w:val="237802D7C4F9B846A748522A6B958F58"/>
    <w:rsid w:val="006747C3"/>
  </w:style>
  <w:style w:type="paragraph" w:customStyle="1" w:styleId="A9894DB3E905B344A56BA013EEBC7DC0">
    <w:name w:val="A9894DB3E905B344A56BA013EEBC7DC0"/>
    <w:rsid w:val="006747C3"/>
  </w:style>
  <w:style w:type="paragraph" w:customStyle="1" w:styleId="4456401AB4DE624DA05755E5DC79EE80">
    <w:name w:val="4456401AB4DE624DA05755E5DC79EE80"/>
    <w:rsid w:val="006747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0C8C3-0981-404F-BEEB-F0EA56C13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Initials Resume.dotx</Template>
  <TotalTime>36</TotalTime>
  <Pages>2</Pages>
  <Words>550</Words>
  <Characters>3137</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Objective</vt:lpstr>
      <vt:lpstr>Experience</vt:lpstr>
      <vt:lpstr>    Lorem ipsum dolor	[Insert Dates]</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3680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2016-06-08T17:35:00Z</dcterms:created>
  <dcterms:modified xsi:type="dcterms:W3CDTF">2016-06-09T15:04:00Z</dcterms:modified>
  <cp:category/>
</cp:coreProperties>
</file>